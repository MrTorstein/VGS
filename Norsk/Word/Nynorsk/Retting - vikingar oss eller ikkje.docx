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6C14AF" w:rsidRDefault="00445F45" w:rsidP="004F7F56">
      <w:pPr>
        <w:spacing w:line="360" w:lineRule="auto"/>
        <w:jc w:val="center"/>
        <w:rPr>
          <w:rFonts w:cs="Times New Roman"/>
          <w:sz w:val="36"/>
          <w:szCs w:val="36"/>
        </w:rPr>
      </w:pPr>
      <w:r>
        <w:rPr>
          <w:rFonts w:cs="Times New Roman"/>
          <w:sz w:val="36"/>
          <w:szCs w:val="36"/>
        </w:rPr>
        <w:t>Vikingar, oss eller ikkje?</w:t>
      </w:r>
    </w:p>
    <w:p w:rsidR="009C4E9B" w:rsidRPr="006C14AF" w:rsidRDefault="009C4E9B" w:rsidP="004F7F56">
      <w:pPr>
        <w:spacing w:line="360" w:lineRule="auto"/>
        <w:rPr>
          <w:rFonts w:cs="Times New Roman"/>
          <w:sz w:val="24"/>
          <w:szCs w:val="24"/>
        </w:rPr>
      </w:pPr>
      <w:r w:rsidRPr="006C14AF">
        <w:rPr>
          <w:rFonts w:cs="Times New Roman"/>
          <w:sz w:val="24"/>
          <w:szCs w:val="24"/>
        </w:rPr>
        <w:t>I dag er</w:t>
      </w:r>
      <w:r w:rsidR="00655EA6">
        <w:rPr>
          <w:rFonts w:cs="Times New Roman"/>
          <w:sz w:val="24"/>
          <w:szCs w:val="24"/>
        </w:rPr>
        <w:t xml:space="preserve"> ein viking</w:t>
      </w:r>
      <w:r w:rsidR="00D500BC">
        <w:rPr>
          <w:rFonts w:cs="Times New Roman"/>
          <w:sz w:val="24"/>
          <w:szCs w:val="24"/>
        </w:rPr>
        <w:t xml:space="preserve">, </w:t>
      </w:r>
      <w:r w:rsidR="00655EA6">
        <w:rPr>
          <w:rFonts w:cs="Times New Roman"/>
          <w:sz w:val="24"/>
          <w:szCs w:val="24"/>
        </w:rPr>
        <w:t>ein person</w:t>
      </w:r>
      <w:r w:rsidR="009B7710" w:rsidRPr="006C14AF">
        <w:rPr>
          <w:rFonts w:cs="Times New Roman"/>
          <w:sz w:val="24"/>
          <w:szCs w:val="24"/>
        </w:rPr>
        <w:t xml:space="preserve"> </w:t>
      </w:r>
      <w:r w:rsidR="00655EA6">
        <w:rPr>
          <w:rFonts w:cs="Times New Roman"/>
          <w:sz w:val="24"/>
          <w:szCs w:val="24"/>
        </w:rPr>
        <w:t>som</w:t>
      </w:r>
      <w:r w:rsidR="000071ED">
        <w:rPr>
          <w:rFonts w:cs="Times New Roman"/>
          <w:sz w:val="24"/>
          <w:szCs w:val="24"/>
        </w:rPr>
        <w:t xml:space="preserve"> ein</w:t>
      </w:r>
      <w:r w:rsidR="009B7710" w:rsidRPr="006C14AF">
        <w:rPr>
          <w:rFonts w:cs="Times New Roman"/>
          <w:sz w:val="24"/>
          <w:szCs w:val="24"/>
        </w:rPr>
        <w:t xml:space="preserve"> </w:t>
      </w:r>
      <w:r w:rsidR="00A414E3" w:rsidRPr="006C14AF">
        <w:rPr>
          <w:rFonts w:cs="Times New Roman"/>
          <w:sz w:val="24"/>
          <w:szCs w:val="24"/>
        </w:rPr>
        <w:t>fø</w:t>
      </w:r>
      <w:r w:rsidR="009B7710" w:rsidRPr="006C14AF">
        <w:rPr>
          <w:rFonts w:cs="Times New Roman"/>
          <w:sz w:val="24"/>
          <w:szCs w:val="24"/>
        </w:rPr>
        <w:t>restille</w:t>
      </w:r>
      <w:r w:rsidR="00655EA6">
        <w:rPr>
          <w:rFonts w:cs="Times New Roman"/>
          <w:sz w:val="24"/>
          <w:szCs w:val="24"/>
        </w:rPr>
        <w:t>r</w:t>
      </w:r>
      <w:r w:rsidR="009B7710" w:rsidRPr="006C14AF">
        <w:rPr>
          <w:rFonts w:cs="Times New Roman"/>
          <w:sz w:val="24"/>
          <w:szCs w:val="24"/>
        </w:rPr>
        <w:t xml:space="preserve"> seg</w:t>
      </w:r>
      <w:r w:rsidR="00655EA6">
        <w:rPr>
          <w:rFonts w:cs="Times New Roman"/>
          <w:sz w:val="24"/>
          <w:szCs w:val="24"/>
        </w:rPr>
        <w:t xml:space="preserve"> som </w:t>
      </w:r>
      <w:r w:rsidR="00783000">
        <w:rPr>
          <w:rFonts w:cs="Times New Roman"/>
          <w:sz w:val="24"/>
          <w:szCs w:val="24"/>
        </w:rPr>
        <w:t>barske menn i lêr</w:t>
      </w:r>
      <w:r w:rsidR="00783000" w:rsidRPr="006C14AF">
        <w:rPr>
          <w:rFonts w:cs="Times New Roman"/>
          <w:sz w:val="24"/>
          <w:szCs w:val="24"/>
        </w:rPr>
        <w:t>klede</w:t>
      </w:r>
      <w:r w:rsidR="00783000">
        <w:rPr>
          <w:rFonts w:cs="Times New Roman"/>
          <w:sz w:val="24"/>
          <w:szCs w:val="24"/>
        </w:rPr>
        <w:t xml:space="preserve">, </w:t>
      </w:r>
      <w:r w:rsidR="00D500BC">
        <w:rPr>
          <w:rFonts w:cs="Times New Roman"/>
          <w:sz w:val="24"/>
          <w:szCs w:val="24"/>
        </w:rPr>
        <w:t xml:space="preserve">med </w:t>
      </w:r>
      <w:r w:rsidR="00783000">
        <w:rPr>
          <w:rFonts w:cs="Times New Roman"/>
          <w:sz w:val="24"/>
          <w:szCs w:val="24"/>
        </w:rPr>
        <w:t xml:space="preserve">skjold </w:t>
      </w:r>
      <w:r w:rsidR="009B7710" w:rsidRPr="006C14AF">
        <w:rPr>
          <w:rFonts w:cs="Times New Roman"/>
          <w:sz w:val="24"/>
          <w:szCs w:val="24"/>
        </w:rPr>
        <w:t xml:space="preserve">og øks. Dei er sterke og ikkje redde for nokon ting. </w:t>
      </w:r>
      <w:r w:rsidR="00990062" w:rsidRPr="006C14AF">
        <w:rPr>
          <w:rFonts w:cs="Times New Roman"/>
          <w:sz w:val="24"/>
          <w:szCs w:val="24"/>
        </w:rPr>
        <w:t>På mange måtar</w:t>
      </w:r>
      <w:r w:rsidR="004C37EB" w:rsidRPr="006C14AF">
        <w:rPr>
          <w:rFonts w:cs="Times New Roman"/>
          <w:sz w:val="24"/>
          <w:szCs w:val="24"/>
        </w:rPr>
        <w:t xml:space="preserve"> er</w:t>
      </w:r>
      <w:r w:rsidR="00990062" w:rsidRPr="006C14AF">
        <w:rPr>
          <w:rFonts w:cs="Times New Roman"/>
          <w:sz w:val="24"/>
          <w:szCs w:val="24"/>
        </w:rPr>
        <w:t xml:space="preserve"> dei</w:t>
      </w:r>
      <w:r w:rsidR="004C37EB" w:rsidRPr="006C14AF">
        <w:rPr>
          <w:rFonts w:cs="Times New Roman"/>
          <w:sz w:val="24"/>
          <w:szCs w:val="24"/>
        </w:rPr>
        <w:t xml:space="preserve"> </w:t>
      </w:r>
      <w:r w:rsidR="00990062" w:rsidRPr="006C14AF">
        <w:rPr>
          <w:rFonts w:cs="Times New Roman"/>
          <w:sz w:val="24"/>
          <w:szCs w:val="24"/>
        </w:rPr>
        <w:t>forbilde</w:t>
      </w:r>
      <w:r w:rsidR="004C37EB" w:rsidRPr="006C14AF">
        <w:rPr>
          <w:rFonts w:cs="Times New Roman"/>
          <w:sz w:val="24"/>
          <w:szCs w:val="24"/>
        </w:rPr>
        <w:t xml:space="preserve"> </w:t>
      </w:r>
      <w:r w:rsidR="00D500BC">
        <w:rPr>
          <w:rFonts w:cs="Times New Roman"/>
          <w:sz w:val="24"/>
          <w:szCs w:val="24"/>
        </w:rPr>
        <w:t xml:space="preserve">for </w:t>
      </w:r>
      <w:r w:rsidR="004C37EB" w:rsidRPr="006C14AF">
        <w:rPr>
          <w:rFonts w:cs="Times New Roman"/>
          <w:sz w:val="24"/>
          <w:szCs w:val="24"/>
        </w:rPr>
        <w:t>mang</w:t>
      </w:r>
      <w:r w:rsidR="009B7710" w:rsidRPr="006C14AF">
        <w:rPr>
          <w:rFonts w:cs="Times New Roman"/>
          <w:sz w:val="24"/>
          <w:szCs w:val="24"/>
        </w:rPr>
        <w:t xml:space="preserve"> </w:t>
      </w:r>
      <w:r w:rsidR="004C37EB" w:rsidRPr="006C14AF">
        <w:rPr>
          <w:rFonts w:cs="Times New Roman"/>
          <w:sz w:val="24"/>
          <w:szCs w:val="24"/>
        </w:rPr>
        <w:t>ein gut som ønskjer å leve eit spennande og morsamt liv. Men er det slik alle ser på vikingar i dag, og er det slik folk i utlandet ser p</w:t>
      </w:r>
      <w:r w:rsidR="00990062" w:rsidRPr="006C14AF">
        <w:rPr>
          <w:rFonts w:cs="Times New Roman"/>
          <w:sz w:val="24"/>
          <w:szCs w:val="24"/>
        </w:rPr>
        <w:t>å oss?</w:t>
      </w:r>
      <w:r w:rsidR="004C37EB" w:rsidRPr="006C14AF">
        <w:rPr>
          <w:rFonts w:cs="Times New Roman"/>
          <w:sz w:val="24"/>
          <w:szCs w:val="24"/>
        </w:rPr>
        <w:t xml:space="preserve"> </w:t>
      </w:r>
      <w:r w:rsidR="00990062" w:rsidRPr="006C14AF">
        <w:rPr>
          <w:rFonts w:cs="Times New Roman"/>
          <w:sz w:val="24"/>
          <w:szCs w:val="24"/>
        </w:rPr>
        <w:t>Sjølv har eg høyrt fortellingar om folk som ser på nordmenn som</w:t>
      </w:r>
      <w:r w:rsidR="00D500BC">
        <w:rPr>
          <w:rFonts w:cs="Times New Roman"/>
          <w:sz w:val="24"/>
          <w:szCs w:val="24"/>
        </w:rPr>
        <w:t xml:space="preserve"> bondefolk</w:t>
      </w:r>
      <w:r w:rsidR="00D500BC">
        <w:rPr>
          <w:rStyle w:val="Merknadsreferanse"/>
        </w:rPr>
        <w:t xml:space="preserve"> </w:t>
      </w:r>
      <w:r w:rsidR="00D500BC">
        <w:rPr>
          <w:rStyle w:val="Merknadsreferanse"/>
          <w:sz w:val="24"/>
          <w:szCs w:val="24"/>
        </w:rPr>
        <w:t>p</w:t>
      </w:r>
      <w:r w:rsidR="00445F45">
        <w:rPr>
          <w:rFonts w:cs="Times New Roman"/>
          <w:sz w:val="24"/>
          <w:szCs w:val="24"/>
        </w:rPr>
        <w:t>å ski i M</w:t>
      </w:r>
      <w:r w:rsidR="00A414E3" w:rsidRPr="006C14AF">
        <w:rPr>
          <w:rFonts w:cs="Times New Roman"/>
          <w:sz w:val="24"/>
          <w:szCs w:val="24"/>
        </w:rPr>
        <w:t xml:space="preserve">ariusgensarar, eller kraftige, høge, unge menn, med ski på beina og den klassiske, men like </w:t>
      </w:r>
      <w:r w:rsidR="00D500BC">
        <w:rPr>
          <w:rFonts w:cs="Times New Roman"/>
          <w:sz w:val="24"/>
          <w:szCs w:val="24"/>
        </w:rPr>
        <w:t xml:space="preserve">fullt </w:t>
      </w:r>
      <w:r w:rsidR="00A414E3" w:rsidRPr="006C14AF">
        <w:rPr>
          <w:rFonts w:cs="Times New Roman"/>
          <w:sz w:val="24"/>
          <w:szCs w:val="24"/>
        </w:rPr>
        <w:t>teite</w:t>
      </w:r>
      <w:r w:rsidR="00C41B06">
        <w:rPr>
          <w:rFonts w:cs="Times New Roman"/>
          <w:sz w:val="24"/>
          <w:szCs w:val="24"/>
        </w:rPr>
        <w:t>,</w:t>
      </w:r>
      <w:r w:rsidR="00A414E3" w:rsidRPr="006C14AF">
        <w:rPr>
          <w:rFonts w:cs="Times New Roman"/>
          <w:sz w:val="24"/>
          <w:szCs w:val="24"/>
        </w:rPr>
        <w:t xml:space="preserve"> vrangførestellinga av ein vikinghjelm. Han som er gullfarga med </w:t>
      </w:r>
      <w:r w:rsidR="00C41B06">
        <w:rPr>
          <w:rFonts w:cs="Times New Roman"/>
          <w:sz w:val="24"/>
          <w:szCs w:val="24"/>
        </w:rPr>
        <w:t xml:space="preserve">to </w:t>
      </w:r>
      <w:r w:rsidR="00A414E3" w:rsidRPr="006C14AF">
        <w:rPr>
          <w:rFonts w:cs="Times New Roman"/>
          <w:sz w:val="24"/>
          <w:szCs w:val="24"/>
        </w:rPr>
        <w:t xml:space="preserve">store horn på toppen, som vi </w:t>
      </w:r>
      <w:r w:rsidR="00D500BC">
        <w:rPr>
          <w:rFonts w:cs="Times New Roman"/>
          <w:sz w:val="24"/>
          <w:szCs w:val="24"/>
        </w:rPr>
        <w:t xml:space="preserve">sel </w:t>
      </w:r>
      <w:r w:rsidR="00A414E3" w:rsidRPr="006C14AF">
        <w:rPr>
          <w:rFonts w:cs="Times New Roman"/>
          <w:sz w:val="24"/>
          <w:szCs w:val="24"/>
        </w:rPr>
        <w:t xml:space="preserve">i alle </w:t>
      </w:r>
      <w:r w:rsidR="00445F45" w:rsidRPr="006C14AF">
        <w:rPr>
          <w:rFonts w:cs="Times New Roman"/>
          <w:sz w:val="24"/>
          <w:szCs w:val="24"/>
        </w:rPr>
        <w:t>suvenir</w:t>
      </w:r>
      <w:r w:rsidR="00A414E3" w:rsidRPr="006C14AF">
        <w:rPr>
          <w:rFonts w:cs="Times New Roman"/>
          <w:sz w:val="24"/>
          <w:szCs w:val="24"/>
        </w:rPr>
        <w:t>butikkar i her til lands.</w:t>
      </w:r>
      <w:r w:rsidR="00E37D29">
        <w:rPr>
          <w:rFonts w:cs="Times New Roman"/>
          <w:sz w:val="24"/>
          <w:szCs w:val="24"/>
        </w:rPr>
        <w:t xml:space="preserve"> Eg har til og med lese </w:t>
      </w:r>
      <w:r w:rsidR="00D500BC">
        <w:rPr>
          <w:rFonts w:cs="Times New Roman"/>
          <w:sz w:val="24"/>
          <w:szCs w:val="24"/>
        </w:rPr>
        <w:t>ein</w:t>
      </w:r>
      <w:r w:rsidR="00E37D29">
        <w:rPr>
          <w:rFonts w:cs="Times New Roman"/>
          <w:sz w:val="24"/>
          <w:szCs w:val="24"/>
        </w:rPr>
        <w:t xml:space="preserve"> teikneserie av ein dansk teiknar der nordmenn blir framstilt som barske, blonde menn som, litt overdrive, alltid har ein fisk med seg. Ofte også på toppen av hovudet.</w:t>
      </w:r>
    </w:p>
    <w:p w:rsidR="00990062" w:rsidRPr="006C14AF" w:rsidRDefault="00990062" w:rsidP="004F7F56">
      <w:pPr>
        <w:spacing w:line="360" w:lineRule="auto"/>
        <w:rPr>
          <w:rFonts w:cs="Times New Roman"/>
          <w:sz w:val="24"/>
          <w:szCs w:val="24"/>
        </w:rPr>
      </w:pPr>
      <w:r w:rsidRPr="006C14AF">
        <w:rPr>
          <w:rFonts w:cs="Times New Roman"/>
          <w:sz w:val="24"/>
          <w:szCs w:val="24"/>
        </w:rPr>
        <w:t xml:space="preserve">For </w:t>
      </w:r>
      <w:r w:rsidR="00D500BC">
        <w:rPr>
          <w:rFonts w:cs="Times New Roman"/>
          <w:sz w:val="24"/>
          <w:szCs w:val="24"/>
        </w:rPr>
        <w:t xml:space="preserve">ei </w:t>
      </w:r>
      <w:r w:rsidRPr="006C14AF">
        <w:rPr>
          <w:rFonts w:cs="Times New Roman"/>
          <w:sz w:val="24"/>
          <w:szCs w:val="24"/>
        </w:rPr>
        <w:t>lita stund tilbake var de</w:t>
      </w:r>
      <w:r w:rsidR="00D500BC">
        <w:rPr>
          <w:rFonts w:cs="Times New Roman"/>
          <w:sz w:val="24"/>
          <w:szCs w:val="24"/>
        </w:rPr>
        <w:t xml:space="preserve">t eit stort oppslag i Tønsbergs Blad </w:t>
      </w:r>
      <w:r w:rsidRPr="006C14AF">
        <w:rPr>
          <w:rFonts w:cs="Times New Roman"/>
          <w:sz w:val="24"/>
          <w:szCs w:val="24"/>
        </w:rPr>
        <w:t xml:space="preserve">om ein butikk i Tyskland som har </w:t>
      </w:r>
      <w:r w:rsidR="00D500BC">
        <w:rPr>
          <w:rFonts w:cs="Times New Roman"/>
          <w:sz w:val="24"/>
          <w:szCs w:val="24"/>
        </w:rPr>
        <w:t xml:space="preserve">teke </w:t>
      </w:r>
      <w:r w:rsidRPr="006C14AF">
        <w:rPr>
          <w:rFonts w:cs="Times New Roman"/>
          <w:sz w:val="24"/>
          <w:szCs w:val="24"/>
        </w:rPr>
        <w:t>namnet T</w:t>
      </w:r>
      <w:r w:rsidR="00A414E3" w:rsidRPr="006C14AF">
        <w:rPr>
          <w:rFonts w:cs="Times New Roman"/>
          <w:sz w:val="24"/>
          <w:szCs w:val="24"/>
        </w:rPr>
        <w:t>ønsberg. Ved fyste tanke plumpar det in</w:t>
      </w:r>
      <w:r w:rsidR="007B2C6E">
        <w:rPr>
          <w:rFonts w:cs="Times New Roman"/>
          <w:sz w:val="24"/>
          <w:szCs w:val="24"/>
        </w:rPr>
        <w:t>n</w:t>
      </w:r>
      <w:r w:rsidR="00A414E3" w:rsidRPr="006C14AF">
        <w:rPr>
          <w:rFonts w:cs="Times New Roman"/>
          <w:sz w:val="24"/>
          <w:szCs w:val="24"/>
        </w:rPr>
        <w:t xml:space="preserve"> i hovudet mitt at det er ein smigrande ting, og at det er koseleg at tyskarar likar den eldste byen vår så godt at </w:t>
      </w:r>
      <w:r w:rsidR="005C469F" w:rsidRPr="006C14AF">
        <w:rPr>
          <w:rFonts w:cs="Times New Roman"/>
          <w:sz w:val="24"/>
          <w:szCs w:val="24"/>
        </w:rPr>
        <w:t>dei oppkalla</w:t>
      </w:r>
      <w:r w:rsidR="007B2C6E">
        <w:rPr>
          <w:rFonts w:cs="Times New Roman"/>
          <w:sz w:val="24"/>
          <w:szCs w:val="24"/>
        </w:rPr>
        <w:t>r</w:t>
      </w:r>
      <w:r w:rsidR="005C469F" w:rsidRPr="006C14AF">
        <w:rPr>
          <w:rFonts w:cs="Times New Roman"/>
          <w:sz w:val="24"/>
          <w:szCs w:val="24"/>
        </w:rPr>
        <w:t xml:space="preserve"> ein heil butikk etter han. Ved nærmare innblikk i saka ser eg at det er ein nazistbutikk, ein butikk som </w:t>
      </w:r>
      <w:r w:rsidR="00D500BC">
        <w:rPr>
          <w:rFonts w:cs="Times New Roman"/>
          <w:sz w:val="24"/>
          <w:szCs w:val="24"/>
        </w:rPr>
        <w:t xml:space="preserve">sel </w:t>
      </w:r>
      <w:r w:rsidR="005C469F" w:rsidRPr="006C14AF">
        <w:rPr>
          <w:rFonts w:cs="Times New Roman"/>
          <w:sz w:val="24"/>
          <w:szCs w:val="24"/>
        </w:rPr>
        <w:t>klede til nazistar</w:t>
      </w:r>
      <w:r w:rsidR="00655EA6">
        <w:rPr>
          <w:rFonts w:cs="Times New Roman"/>
          <w:sz w:val="24"/>
          <w:szCs w:val="24"/>
        </w:rPr>
        <w:t>,</w:t>
      </w:r>
      <w:r w:rsidR="005C469F" w:rsidRPr="006C14AF">
        <w:rPr>
          <w:rFonts w:cs="Times New Roman"/>
          <w:sz w:val="24"/>
          <w:szCs w:val="24"/>
        </w:rPr>
        <w:t xml:space="preserve"> og saka vrir seg heilt rundt. Eg begynnar å tenkje kva som har fått nynazistar til å ønskje å bruke byen vår som eit namn på sin butikk. </w:t>
      </w:r>
      <w:r w:rsidR="00783000">
        <w:rPr>
          <w:rFonts w:cs="Times New Roman"/>
          <w:sz w:val="24"/>
          <w:szCs w:val="24"/>
        </w:rPr>
        <w:t xml:space="preserve">Episoden gikk likevel ikkje så mykje inn på meg, og fram til i dag </w:t>
      </w:r>
      <w:r w:rsidR="00D500BC">
        <w:rPr>
          <w:rFonts w:cs="Times New Roman"/>
          <w:sz w:val="24"/>
          <w:szCs w:val="24"/>
        </w:rPr>
        <w:t xml:space="preserve">hugsa </w:t>
      </w:r>
      <w:r w:rsidR="00783000">
        <w:rPr>
          <w:rFonts w:cs="Times New Roman"/>
          <w:sz w:val="24"/>
          <w:szCs w:val="24"/>
        </w:rPr>
        <w:t>eg omtrent ikkje på butikken.</w:t>
      </w:r>
    </w:p>
    <w:p w:rsidR="005C469F" w:rsidRPr="00C856E0" w:rsidRDefault="005C469F" w:rsidP="004F7F56">
      <w:pPr>
        <w:spacing w:line="360" w:lineRule="auto"/>
        <w:rPr>
          <w:rFonts w:cs="Times New Roman"/>
          <w:sz w:val="24"/>
          <w:szCs w:val="24"/>
        </w:rPr>
      </w:pPr>
      <w:r w:rsidRPr="006C14AF">
        <w:rPr>
          <w:rFonts w:cs="Times New Roman"/>
          <w:sz w:val="24"/>
          <w:szCs w:val="24"/>
        </w:rPr>
        <w:t>I dag var eg på museet me</w:t>
      </w:r>
      <w:r w:rsidR="000071ED">
        <w:rPr>
          <w:rFonts w:cs="Times New Roman"/>
          <w:sz w:val="24"/>
          <w:szCs w:val="24"/>
        </w:rPr>
        <w:t>d klassen min</w:t>
      </w:r>
      <w:r w:rsidR="006E1379">
        <w:rPr>
          <w:rFonts w:cs="Times New Roman"/>
          <w:sz w:val="24"/>
          <w:szCs w:val="24"/>
        </w:rPr>
        <w:t>,</w:t>
      </w:r>
      <w:r w:rsidR="000071ED">
        <w:rPr>
          <w:rFonts w:cs="Times New Roman"/>
          <w:sz w:val="24"/>
          <w:szCs w:val="24"/>
        </w:rPr>
        <w:t xml:space="preserve"> og der var det ei</w:t>
      </w:r>
      <w:r w:rsidRPr="006C14AF">
        <w:rPr>
          <w:rFonts w:cs="Times New Roman"/>
          <w:sz w:val="24"/>
          <w:szCs w:val="24"/>
        </w:rPr>
        <w:t xml:space="preserve"> </w:t>
      </w:r>
      <w:r w:rsidR="00655EA6">
        <w:rPr>
          <w:rFonts w:cs="Times New Roman"/>
          <w:sz w:val="24"/>
          <w:szCs w:val="24"/>
        </w:rPr>
        <w:t>utstilling av denne butikken. D</w:t>
      </w:r>
      <w:r w:rsidRPr="006C14AF">
        <w:rPr>
          <w:rFonts w:cs="Times New Roman"/>
          <w:sz w:val="24"/>
          <w:szCs w:val="24"/>
        </w:rPr>
        <w:t>et var også bild</w:t>
      </w:r>
      <w:r w:rsidR="00D500BC">
        <w:rPr>
          <w:rFonts w:cs="Times New Roman"/>
          <w:sz w:val="24"/>
          <w:szCs w:val="24"/>
        </w:rPr>
        <w:t>a a</w:t>
      </w:r>
      <w:r w:rsidRPr="006C14AF">
        <w:rPr>
          <w:rFonts w:cs="Times New Roman"/>
          <w:sz w:val="24"/>
          <w:szCs w:val="24"/>
        </w:rPr>
        <w:t xml:space="preserve">v andre </w:t>
      </w:r>
      <w:r w:rsidR="004F7F56" w:rsidRPr="006C14AF">
        <w:rPr>
          <w:rFonts w:cs="Times New Roman"/>
          <w:sz w:val="24"/>
          <w:szCs w:val="24"/>
        </w:rPr>
        <w:t>butikkar i same kjede, som var oppkalla etter andre norska byar.</w:t>
      </w:r>
      <w:r w:rsidR="00655EA6">
        <w:rPr>
          <w:rFonts w:cs="Times New Roman"/>
          <w:sz w:val="24"/>
          <w:szCs w:val="24"/>
        </w:rPr>
        <w:t xml:space="preserve"> Ho </w:t>
      </w:r>
      <w:r w:rsidR="004F7F56" w:rsidRPr="006C14AF">
        <w:rPr>
          <w:rFonts w:cs="Times New Roman"/>
          <w:sz w:val="24"/>
          <w:szCs w:val="24"/>
        </w:rPr>
        <w:t>som følgde oss rundt og fortalte oss om kvart bilde og kvar utstil</w:t>
      </w:r>
      <w:r w:rsidR="00655EA6">
        <w:rPr>
          <w:rFonts w:cs="Times New Roman"/>
          <w:sz w:val="24"/>
          <w:szCs w:val="24"/>
        </w:rPr>
        <w:t>ling</w:t>
      </w:r>
      <w:r w:rsidR="00D500BC">
        <w:rPr>
          <w:rFonts w:cs="Times New Roman"/>
          <w:sz w:val="24"/>
          <w:szCs w:val="24"/>
        </w:rPr>
        <w:t>,</w:t>
      </w:r>
      <w:r w:rsidR="00655EA6">
        <w:rPr>
          <w:rFonts w:cs="Times New Roman"/>
          <w:sz w:val="24"/>
          <w:szCs w:val="24"/>
        </w:rPr>
        <w:t xml:space="preserve"> sa</w:t>
      </w:r>
      <w:r w:rsidR="004F7F56" w:rsidRPr="006C14AF">
        <w:rPr>
          <w:rFonts w:cs="Times New Roman"/>
          <w:sz w:val="24"/>
          <w:szCs w:val="24"/>
        </w:rPr>
        <w:t xml:space="preserve"> at nynazistar har lenge vore oppslukt av norrøne </w:t>
      </w:r>
      <w:r w:rsidR="00D500BC">
        <w:rPr>
          <w:rFonts w:cs="Times New Roman"/>
          <w:sz w:val="24"/>
          <w:szCs w:val="24"/>
        </w:rPr>
        <w:t>symbol.</w:t>
      </w:r>
      <w:r w:rsidR="00655EA6">
        <w:rPr>
          <w:rFonts w:cs="Times New Roman"/>
          <w:sz w:val="24"/>
          <w:szCs w:val="24"/>
        </w:rPr>
        <w:t xml:space="preserve"> Spesielt </w:t>
      </w:r>
      <w:r w:rsidR="00D500BC">
        <w:rPr>
          <w:rFonts w:cs="Times New Roman"/>
          <w:sz w:val="24"/>
          <w:szCs w:val="24"/>
        </w:rPr>
        <w:t xml:space="preserve">runer </w:t>
      </w:r>
      <w:r w:rsidR="00655EA6">
        <w:rPr>
          <w:rFonts w:cs="Times New Roman"/>
          <w:sz w:val="24"/>
          <w:szCs w:val="24"/>
        </w:rPr>
        <w:t>har vore utbrett.</w:t>
      </w:r>
      <w:r w:rsidR="004F7F56" w:rsidRPr="006C14AF">
        <w:rPr>
          <w:rFonts w:cs="Times New Roman"/>
          <w:sz w:val="24"/>
          <w:szCs w:val="24"/>
        </w:rPr>
        <w:t xml:space="preserve"> Kvifor det</w:t>
      </w:r>
      <w:r w:rsidR="00D500BC">
        <w:rPr>
          <w:rFonts w:cs="Times New Roman"/>
          <w:sz w:val="24"/>
          <w:szCs w:val="24"/>
        </w:rPr>
        <w:t xml:space="preserve">? </w:t>
      </w:r>
      <w:r w:rsidR="004F7F56" w:rsidRPr="006C14AF">
        <w:rPr>
          <w:rFonts w:cs="Times New Roman"/>
          <w:sz w:val="24"/>
          <w:szCs w:val="24"/>
        </w:rPr>
        <w:t>Ønskjer dei å bli meir som oss, eller ser dei på nordmenn og skandinavarar som tilhengarar av nynazismen. Vidare snakka</w:t>
      </w:r>
      <w:r w:rsidR="00655EA6">
        <w:rPr>
          <w:rFonts w:cs="Times New Roman"/>
          <w:sz w:val="24"/>
          <w:szCs w:val="24"/>
        </w:rPr>
        <w:t xml:space="preserve"> ho </w:t>
      </w:r>
      <w:r w:rsidR="004F7F56" w:rsidRPr="006C14AF">
        <w:rPr>
          <w:rFonts w:cs="Times New Roman"/>
          <w:sz w:val="24"/>
          <w:szCs w:val="24"/>
        </w:rPr>
        <w:t>om kva kvifor</w:t>
      </w:r>
      <w:r w:rsidR="00655EA6">
        <w:rPr>
          <w:rFonts w:cs="Times New Roman"/>
          <w:sz w:val="24"/>
          <w:szCs w:val="24"/>
        </w:rPr>
        <w:t xml:space="preserve"> ho </w:t>
      </w:r>
      <w:r w:rsidR="006C14AF">
        <w:rPr>
          <w:rFonts w:cs="Times New Roman"/>
          <w:sz w:val="24"/>
          <w:szCs w:val="24"/>
        </w:rPr>
        <w:t>trudde det var slik. Når eg tenkjar på det</w:t>
      </w:r>
      <w:r w:rsidR="006E1379">
        <w:rPr>
          <w:rFonts w:cs="Times New Roman"/>
          <w:sz w:val="24"/>
          <w:szCs w:val="24"/>
        </w:rPr>
        <w:t>,</w:t>
      </w:r>
      <w:r w:rsidR="006C14AF">
        <w:rPr>
          <w:rFonts w:cs="Times New Roman"/>
          <w:sz w:val="24"/>
          <w:szCs w:val="24"/>
        </w:rPr>
        <w:t xml:space="preserve"> så er det logisk å tenkje at dei </w:t>
      </w:r>
      <w:r w:rsidR="00D500BC">
        <w:rPr>
          <w:rFonts w:cs="Times New Roman"/>
          <w:sz w:val="24"/>
          <w:szCs w:val="24"/>
        </w:rPr>
        <w:t>assosierer o</w:t>
      </w:r>
      <w:r w:rsidR="006C14AF">
        <w:rPr>
          <w:rFonts w:cs="Times New Roman"/>
          <w:sz w:val="24"/>
          <w:szCs w:val="24"/>
        </w:rPr>
        <w:t>ss med dei sterke og mektige vikingane</w:t>
      </w:r>
      <w:r w:rsidR="00655EA6">
        <w:rPr>
          <w:rFonts w:cs="Times New Roman"/>
          <w:sz w:val="24"/>
          <w:szCs w:val="24"/>
        </w:rPr>
        <w:t xml:space="preserve">. </w:t>
      </w:r>
      <w:r w:rsidR="006C14AF">
        <w:rPr>
          <w:rFonts w:cs="Times New Roman"/>
          <w:sz w:val="24"/>
          <w:szCs w:val="24"/>
        </w:rPr>
        <w:t>Nye tankar duka da opp i hjernen min om at det kanskje også var for å skape ein debatt</w:t>
      </w:r>
      <w:r w:rsidR="006E1379">
        <w:rPr>
          <w:rFonts w:cs="Times New Roman"/>
          <w:sz w:val="24"/>
          <w:szCs w:val="24"/>
        </w:rPr>
        <w:t>,</w:t>
      </w:r>
      <w:r w:rsidR="006C14AF">
        <w:rPr>
          <w:rFonts w:cs="Times New Roman"/>
          <w:sz w:val="24"/>
          <w:szCs w:val="24"/>
        </w:rPr>
        <w:t xml:space="preserve"> og prøve å gjere meir folk oppmerksame på nazismen. Den første reaksjonen til Tønsberg kommune var jo så klart å dra for å snakke med</w:t>
      </w:r>
      <w:r w:rsidR="000071ED">
        <w:rPr>
          <w:rFonts w:cs="Times New Roman"/>
          <w:sz w:val="24"/>
          <w:szCs w:val="24"/>
        </w:rPr>
        <w:t xml:space="preserve"> desse </w:t>
      </w:r>
      <w:r w:rsidR="006C14AF">
        <w:rPr>
          <w:rFonts w:cs="Times New Roman"/>
          <w:sz w:val="24"/>
          <w:szCs w:val="24"/>
        </w:rPr>
        <w:t xml:space="preserve">nazistane og prøve å få bort denne </w:t>
      </w:r>
      <w:r w:rsidR="00C856E0">
        <w:rPr>
          <w:rFonts w:cs="Times New Roman"/>
          <w:sz w:val="24"/>
          <w:szCs w:val="24"/>
        </w:rPr>
        <w:t xml:space="preserve">butikken som </w:t>
      </w:r>
      <w:r w:rsidR="00C856E0">
        <w:rPr>
          <w:rFonts w:cs="Times New Roman"/>
          <w:sz w:val="24"/>
          <w:szCs w:val="24"/>
        </w:rPr>
        <w:lastRenderedPageBreak/>
        <w:t>skitna til Tønsbergs namn</w:t>
      </w:r>
      <w:r w:rsidR="00250BCF">
        <w:rPr>
          <w:rFonts w:cs="Times New Roman"/>
          <w:sz w:val="24"/>
          <w:szCs w:val="24"/>
        </w:rPr>
        <w:t xml:space="preserve">, </w:t>
      </w:r>
      <w:r w:rsidR="00C856E0">
        <w:rPr>
          <w:rFonts w:cs="Times New Roman"/>
          <w:sz w:val="24"/>
          <w:szCs w:val="24"/>
        </w:rPr>
        <w:t xml:space="preserve">og som gjorde at </w:t>
      </w:r>
      <w:r w:rsidR="00C856E0" w:rsidRPr="00C856E0">
        <w:rPr>
          <w:rFonts w:cs="Times New Roman"/>
          <w:sz w:val="24"/>
          <w:szCs w:val="24"/>
        </w:rPr>
        <w:t>tyskarar så</w:t>
      </w:r>
      <w:r w:rsidR="00250BCF">
        <w:rPr>
          <w:rFonts w:cs="Times New Roman"/>
          <w:sz w:val="24"/>
          <w:szCs w:val="24"/>
        </w:rPr>
        <w:t>g</w:t>
      </w:r>
      <w:r w:rsidR="00C856E0" w:rsidRPr="00C856E0">
        <w:rPr>
          <w:rFonts w:cs="Times New Roman"/>
          <w:sz w:val="24"/>
          <w:szCs w:val="24"/>
        </w:rPr>
        <w:t xml:space="preserve"> på deg som nynazist </w:t>
      </w:r>
      <w:r w:rsidR="00250BCF">
        <w:rPr>
          <w:rFonts w:cs="Times New Roman"/>
          <w:sz w:val="24"/>
          <w:szCs w:val="24"/>
        </w:rPr>
        <w:t xml:space="preserve">berre </w:t>
      </w:r>
      <w:r w:rsidR="00C856E0" w:rsidRPr="00C856E0">
        <w:rPr>
          <w:rFonts w:cs="Times New Roman"/>
          <w:sz w:val="24"/>
          <w:szCs w:val="24"/>
        </w:rPr>
        <w:t>du kom frå byen.</w:t>
      </w:r>
    </w:p>
    <w:p w:rsidR="00C856E0" w:rsidRDefault="00C856E0" w:rsidP="004F7F56">
      <w:pPr>
        <w:spacing w:line="360" w:lineRule="auto"/>
        <w:rPr>
          <w:rFonts w:cs="Times New Roman"/>
          <w:sz w:val="24"/>
          <w:szCs w:val="24"/>
        </w:rPr>
      </w:pPr>
      <w:r w:rsidRPr="00C856E0">
        <w:rPr>
          <w:rFonts w:cs="Times New Roman"/>
          <w:sz w:val="24"/>
          <w:szCs w:val="24"/>
        </w:rPr>
        <w:t>Kunne det</w:t>
      </w:r>
      <w:r w:rsidR="000071ED">
        <w:rPr>
          <w:rFonts w:cs="Times New Roman"/>
          <w:sz w:val="24"/>
          <w:szCs w:val="24"/>
        </w:rPr>
        <w:t xml:space="preserve"> vere </w:t>
      </w:r>
      <w:r w:rsidRPr="00C856E0">
        <w:rPr>
          <w:rFonts w:cs="Times New Roman"/>
          <w:sz w:val="24"/>
          <w:szCs w:val="24"/>
        </w:rPr>
        <w:t>andre ting som også er hensikta</w:t>
      </w:r>
      <w:r w:rsidR="00810B58">
        <w:rPr>
          <w:rFonts w:cs="Times New Roman"/>
          <w:sz w:val="24"/>
          <w:szCs w:val="24"/>
        </w:rPr>
        <w:t xml:space="preserve"> bak dette val</w:t>
      </w:r>
      <w:r w:rsidRPr="00C856E0">
        <w:rPr>
          <w:rFonts w:cs="Times New Roman"/>
          <w:sz w:val="24"/>
          <w:szCs w:val="24"/>
        </w:rPr>
        <w:t>et av namn</w:t>
      </w:r>
      <w:r w:rsidR="00250BCF">
        <w:rPr>
          <w:rFonts w:cs="Times New Roman"/>
          <w:sz w:val="24"/>
          <w:szCs w:val="24"/>
        </w:rPr>
        <w:t>? S</w:t>
      </w:r>
      <w:r>
        <w:rPr>
          <w:rFonts w:cs="Times New Roman"/>
          <w:sz w:val="24"/>
          <w:szCs w:val="24"/>
        </w:rPr>
        <w:t xml:space="preserve">varet på spørsmålet frå </w:t>
      </w:r>
      <w:commentRangeStart w:id="0"/>
      <w:del w:id="1" w:author="Signe Ulset" w:date="2014-03-14T18:24:00Z">
        <w:r w:rsidDel="001A5453">
          <w:rPr>
            <w:rFonts w:cs="Times New Roman"/>
            <w:sz w:val="24"/>
            <w:szCs w:val="24"/>
          </w:rPr>
          <w:delText>kommunen</w:delText>
        </w:r>
      </w:del>
      <w:ins w:id="2" w:author="Signe Ulset" w:date="2014-03-14T18:24:00Z">
        <w:r w:rsidR="001A5453">
          <w:rPr>
            <w:rFonts w:cs="Times New Roman"/>
            <w:sz w:val="24"/>
            <w:szCs w:val="24"/>
          </w:rPr>
          <w:t xml:space="preserve"> butikkeigarane</w:t>
        </w:r>
      </w:ins>
      <w:commentRangeEnd w:id="0"/>
      <w:r w:rsidR="00250BCF">
        <w:rPr>
          <w:rStyle w:val="Merknadsreferanse"/>
        </w:rPr>
        <w:commentReference w:id="0"/>
      </w:r>
      <w:r w:rsidR="00655EA6">
        <w:rPr>
          <w:rFonts w:cs="Times New Roman"/>
          <w:sz w:val="24"/>
          <w:szCs w:val="24"/>
        </w:rPr>
        <w:t>,</w:t>
      </w:r>
      <w:r>
        <w:rPr>
          <w:rFonts w:cs="Times New Roman"/>
          <w:sz w:val="24"/>
          <w:szCs w:val="24"/>
        </w:rPr>
        <w:t xml:space="preserve"> om å bytte namn på butikken</w:t>
      </w:r>
      <w:r w:rsidR="00655EA6">
        <w:rPr>
          <w:rFonts w:cs="Times New Roman"/>
          <w:sz w:val="24"/>
          <w:szCs w:val="24"/>
        </w:rPr>
        <w:t>,</w:t>
      </w:r>
      <w:r>
        <w:rPr>
          <w:rFonts w:cs="Times New Roman"/>
          <w:sz w:val="24"/>
          <w:szCs w:val="24"/>
        </w:rPr>
        <w:t xml:space="preserve"> var at</w:t>
      </w:r>
      <w:r w:rsidR="000071ED">
        <w:rPr>
          <w:rFonts w:cs="Times New Roman"/>
          <w:sz w:val="24"/>
          <w:szCs w:val="24"/>
        </w:rPr>
        <w:t xml:space="preserve"> </w:t>
      </w:r>
      <w:commentRangeStart w:id="3"/>
      <w:r w:rsidR="000071ED" w:rsidRPr="00250BCF">
        <w:rPr>
          <w:rFonts w:cs="Times New Roman"/>
          <w:strike/>
          <w:color w:val="4F81BD" w:themeColor="accent1"/>
          <w:sz w:val="24"/>
          <w:szCs w:val="24"/>
        </w:rPr>
        <w:t>dei</w:t>
      </w:r>
      <w:r w:rsidR="00250BCF">
        <w:rPr>
          <w:rFonts w:cs="Times New Roman"/>
          <w:sz w:val="24"/>
          <w:szCs w:val="24"/>
        </w:rPr>
        <w:t xml:space="preserve"> </w:t>
      </w:r>
      <w:r w:rsidR="00250BCF" w:rsidRPr="00250BCF">
        <w:rPr>
          <w:rFonts w:cs="Times New Roman"/>
          <w:color w:val="4F81BD" w:themeColor="accent1"/>
          <w:sz w:val="24"/>
          <w:szCs w:val="24"/>
        </w:rPr>
        <w:t>butikkeigarane</w:t>
      </w:r>
      <w:commentRangeEnd w:id="3"/>
      <w:r w:rsidR="00250BCF" w:rsidRPr="00250BCF">
        <w:rPr>
          <w:rStyle w:val="Merknadsreferanse"/>
          <w:color w:val="4F81BD" w:themeColor="accent1"/>
        </w:rPr>
        <w:commentReference w:id="3"/>
      </w:r>
      <w:r w:rsidR="00250BCF">
        <w:rPr>
          <w:rFonts w:cs="Times New Roman"/>
          <w:color w:val="4F81BD" w:themeColor="accent1"/>
          <w:sz w:val="24"/>
          <w:szCs w:val="24"/>
        </w:rPr>
        <w:t xml:space="preserve"> </w:t>
      </w:r>
      <w:r w:rsidRPr="00250BCF">
        <w:rPr>
          <w:rFonts w:cs="Times New Roman"/>
          <w:sz w:val="24"/>
          <w:szCs w:val="24"/>
        </w:rPr>
        <w:t>syntes</w:t>
      </w:r>
      <w:r>
        <w:rPr>
          <w:rFonts w:cs="Times New Roman"/>
          <w:sz w:val="24"/>
          <w:szCs w:val="24"/>
        </w:rPr>
        <w:t xml:space="preserve"> byen vår var så fin og at dei berre ville ære han o</w:t>
      </w:r>
      <w:r w:rsidR="00810B58">
        <w:rPr>
          <w:rFonts w:cs="Times New Roman"/>
          <w:sz w:val="24"/>
          <w:szCs w:val="24"/>
        </w:rPr>
        <w:t xml:space="preserve">g reklamere for han til folket i Berlin. Det kan jo vere ein grunn til at dei gir butikken det namnet, men eg trur ikkje at det er den einaste. </w:t>
      </w:r>
      <w:r w:rsidR="00655EA6">
        <w:rPr>
          <w:rFonts w:cs="Times New Roman"/>
          <w:sz w:val="24"/>
          <w:szCs w:val="24"/>
        </w:rPr>
        <w:t>Spesielt ettersom dei ikkje har bytta namn etter store mengder demonstrasjoar og angrep på butikken.</w:t>
      </w:r>
      <w:r w:rsidR="005017DA">
        <w:rPr>
          <w:rFonts w:cs="Times New Roman"/>
          <w:sz w:val="24"/>
          <w:szCs w:val="24"/>
        </w:rPr>
        <w:t xml:space="preserve"> </w:t>
      </w:r>
    </w:p>
    <w:p w:rsidR="00445F45" w:rsidRDefault="004402F6" w:rsidP="004F7F56">
      <w:pPr>
        <w:spacing w:line="360" w:lineRule="auto"/>
        <w:rPr>
          <w:rFonts w:cs="Times New Roman"/>
          <w:sz w:val="24"/>
          <w:szCs w:val="24"/>
        </w:rPr>
      </w:pPr>
      <w:r>
        <w:rPr>
          <w:rFonts w:cs="Times New Roman"/>
          <w:sz w:val="24"/>
          <w:szCs w:val="24"/>
        </w:rPr>
        <w:t>Så er det riktig å samanlikne oss med vikingar. Kven har vel ikkje lyst til å bli sett på som ein barsk mann med skjegg, som lever eit spennande liv. Fører dette med seg ulemper, vil mange i framtida assosiere Tønsberg med nynazistar</w:t>
      </w:r>
      <w:r w:rsidR="009A4FBA">
        <w:rPr>
          <w:rFonts w:cs="Times New Roman"/>
          <w:sz w:val="24"/>
          <w:szCs w:val="24"/>
        </w:rPr>
        <w:t>,</w:t>
      </w:r>
      <w:r>
        <w:rPr>
          <w:rFonts w:cs="Times New Roman"/>
          <w:sz w:val="24"/>
          <w:szCs w:val="24"/>
        </w:rPr>
        <w:t xml:space="preserve"> eller </w:t>
      </w:r>
      <w:r w:rsidR="000071ED">
        <w:rPr>
          <w:rFonts w:cs="Times New Roman"/>
          <w:sz w:val="24"/>
          <w:szCs w:val="24"/>
        </w:rPr>
        <w:t>er dette ei</w:t>
      </w:r>
      <w:r>
        <w:rPr>
          <w:rFonts w:cs="Times New Roman"/>
          <w:sz w:val="24"/>
          <w:szCs w:val="24"/>
        </w:rPr>
        <w:t xml:space="preserve"> greie som bare </w:t>
      </w:r>
      <w:r w:rsidR="009A4FBA">
        <w:rPr>
          <w:rFonts w:cs="Times New Roman"/>
          <w:sz w:val="24"/>
          <w:szCs w:val="24"/>
        </w:rPr>
        <w:t xml:space="preserve">gjeld </w:t>
      </w:r>
      <w:r>
        <w:rPr>
          <w:rFonts w:cs="Times New Roman"/>
          <w:sz w:val="24"/>
          <w:szCs w:val="24"/>
        </w:rPr>
        <w:t>no for tida</w:t>
      </w:r>
      <w:r w:rsidR="009A4FBA">
        <w:rPr>
          <w:rFonts w:cs="Times New Roman"/>
          <w:sz w:val="24"/>
          <w:szCs w:val="24"/>
        </w:rPr>
        <w:t>? Eg vil</w:t>
      </w:r>
      <w:r w:rsidR="000071ED">
        <w:rPr>
          <w:rFonts w:cs="Times New Roman"/>
          <w:sz w:val="24"/>
          <w:szCs w:val="24"/>
        </w:rPr>
        <w:t xml:space="preserve"> stille meg open til spørsmålet. Sjølv har eg ikkje noko fast </w:t>
      </w:r>
      <w:r w:rsidR="000071ED" w:rsidRPr="00E37D29">
        <w:rPr>
          <w:rFonts w:cs="Times New Roman"/>
          <w:sz w:val="24"/>
          <w:szCs w:val="24"/>
        </w:rPr>
        <w:t>svar</w:t>
      </w:r>
      <w:r w:rsidR="000071ED">
        <w:rPr>
          <w:rFonts w:cs="Times New Roman"/>
          <w:sz w:val="24"/>
          <w:szCs w:val="24"/>
        </w:rPr>
        <w:t xml:space="preserve"> som eg kan støtte meg på, men eg trur at denne hendinga ikkje er noko som vil vokse seg større enn det er no. Nynazismen er ikkje akkurat ein voksande ideologi, og eg trur ikkje at det vil vekk</w:t>
      </w:r>
      <w:r w:rsidR="00445F45">
        <w:rPr>
          <w:rFonts w:cs="Times New Roman"/>
          <w:sz w:val="24"/>
          <w:szCs w:val="24"/>
        </w:rPr>
        <w:t>e like mye oppsikt etter kvart.</w:t>
      </w:r>
    </w:p>
    <w:p w:rsidR="006F052E" w:rsidRPr="006F052E" w:rsidRDefault="006F052E" w:rsidP="004F7F56">
      <w:pPr>
        <w:spacing w:line="360" w:lineRule="auto"/>
        <w:rPr>
          <w:rFonts w:cs="Times New Roman"/>
          <w:i/>
          <w:color w:val="FF0000"/>
          <w:sz w:val="24"/>
          <w:szCs w:val="24"/>
        </w:rPr>
      </w:pPr>
      <w:r w:rsidRPr="006F052E">
        <w:rPr>
          <w:rFonts w:cs="Times New Roman"/>
          <w:i/>
          <w:color w:val="FF0000"/>
          <w:sz w:val="24"/>
          <w:szCs w:val="24"/>
        </w:rPr>
        <w:t>RESPONS:</w:t>
      </w:r>
      <w:r w:rsidR="001A5453">
        <w:rPr>
          <w:rFonts w:cs="Times New Roman"/>
          <w:i/>
          <w:color w:val="FF0000"/>
          <w:sz w:val="24"/>
          <w:szCs w:val="24"/>
        </w:rPr>
        <w:t xml:space="preserve"> Kanskje kunne eg har tenkt meg nokre fleire eksempel frå utstillinga, men dette er ein fin tekst, Torstein, og du har ein temmeleg bra nynorsk også </w:t>
      </w:r>
      <w:r w:rsidR="001A5453" w:rsidRPr="001A5453">
        <w:rPr>
          <w:rFonts w:cs="Times New Roman"/>
          <w:i/>
          <w:color w:val="FF0000"/>
          <w:sz w:val="24"/>
          <w:szCs w:val="24"/>
        </w:rPr>
        <w:sym w:font="Wingdings" w:char="F04A"/>
      </w:r>
      <w:r w:rsidR="001A5453">
        <w:rPr>
          <w:rFonts w:cs="Times New Roman"/>
          <w:i/>
          <w:color w:val="FF0000"/>
          <w:sz w:val="24"/>
          <w:szCs w:val="24"/>
        </w:rPr>
        <w:t xml:space="preserve"> Kva for feil kunne du ha unngått, trur du? Det kan nemleg vere lurt å notere dei i kommentaren din </w:t>
      </w:r>
      <w:r w:rsidR="009A4FBA">
        <w:rPr>
          <w:rFonts w:cs="Times New Roman"/>
          <w:i/>
          <w:color w:val="FF0000"/>
          <w:sz w:val="24"/>
          <w:szCs w:val="24"/>
        </w:rPr>
        <w:t>(</w:t>
      </w:r>
      <w:r w:rsidR="001A5453">
        <w:rPr>
          <w:rFonts w:cs="Times New Roman"/>
          <w:i/>
          <w:color w:val="FF0000"/>
          <w:sz w:val="24"/>
          <w:szCs w:val="24"/>
        </w:rPr>
        <w:t>Rette dei opp), for da ser du dei straks neste gong du skal skrive nynorsk.  Ok, Torstein?</w:t>
      </w:r>
    </w:p>
    <w:p w:rsidR="006F052E" w:rsidRPr="006F052E" w:rsidRDefault="006F052E" w:rsidP="004F7F56">
      <w:pPr>
        <w:spacing w:line="360" w:lineRule="auto"/>
        <w:rPr>
          <w:rFonts w:cs="Times New Roman"/>
          <w:i/>
          <w:color w:val="FF0000"/>
          <w:sz w:val="24"/>
          <w:szCs w:val="24"/>
        </w:rPr>
      </w:pPr>
      <w:r w:rsidRPr="006F052E">
        <w:rPr>
          <w:rFonts w:cs="Times New Roman"/>
          <w:i/>
          <w:color w:val="FF0000"/>
          <w:sz w:val="24"/>
          <w:szCs w:val="24"/>
        </w:rPr>
        <w:t>KARAKTER:</w:t>
      </w:r>
      <w:r w:rsidR="001A5453">
        <w:rPr>
          <w:rFonts w:cs="Times New Roman"/>
          <w:i/>
          <w:color w:val="FF0000"/>
          <w:sz w:val="24"/>
          <w:szCs w:val="24"/>
        </w:rPr>
        <w:t xml:space="preserve"> 5</w:t>
      </w:r>
    </w:p>
    <w:p w:rsidR="006F052E" w:rsidRDefault="006F052E" w:rsidP="004F7F56">
      <w:pPr>
        <w:spacing w:line="360" w:lineRule="auto"/>
        <w:rPr>
          <w:rFonts w:cs="Times New Roman"/>
          <w:i/>
          <w:color w:val="FF0000"/>
          <w:sz w:val="24"/>
          <w:szCs w:val="24"/>
        </w:rPr>
      </w:pPr>
      <w:r w:rsidRPr="006F052E">
        <w:rPr>
          <w:rFonts w:cs="Times New Roman"/>
          <w:i/>
          <w:color w:val="FF0000"/>
          <w:sz w:val="24"/>
          <w:szCs w:val="24"/>
        </w:rPr>
        <w:t>DI VURDERING AV EIGEN TEKST – OG MIN RESPONS:</w:t>
      </w:r>
    </w:p>
    <w:p w:rsidR="009A4FBA" w:rsidRDefault="009A4FBA" w:rsidP="004F7F56">
      <w:pPr>
        <w:spacing w:line="360" w:lineRule="auto"/>
        <w:rPr>
          <w:rFonts w:cs="Times New Roman"/>
          <w:i/>
          <w:color w:val="4F81BD" w:themeColor="accent1"/>
          <w:sz w:val="24"/>
          <w:szCs w:val="24"/>
        </w:rPr>
      </w:pPr>
      <w:r>
        <w:rPr>
          <w:rFonts w:cs="Times New Roman"/>
          <w:i/>
          <w:color w:val="4F81BD" w:themeColor="accent1"/>
          <w:sz w:val="24"/>
          <w:szCs w:val="24"/>
        </w:rPr>
        <w:t>Min vurdering av eigen tekst:</w:t>
      </w:r>
    </w:p>
    <w:p w:rsidR="009A4FBA" w:rsidRDefault="009A4FBA" w:rsidP="004F7F56">
      <w:pPr>
        <w:spacing w:line="360" w:lineRule="auto"/>
        <w:rPr>
          <w:rFonts w:cs="Times New Roman"/>
          <w:i/>
          <w:color w:val="4F81BD" w:themeColor="accent1"/>
          <w:sz w:val="24"/>
          <w:szCs w:val="24"/>
        </w:rPr>
      </w:pPr>
      <w:r>
        <w:rPr>
          <w:rFonts w:cs="Times New Roman"/>
          <w:i/>
          <w:color w:val="4F81BD" w:themeColor="accent1"/>
          <w:sz w:val="24"/>
          <w:szCs w:val="24"/>
        </w:rPr>
        <w:t xml:space="preserve">Eg er litt skuffa over kor mange feil eg hadde på ikkje å sette </w:t>
      </w:r>
      <w:r w:rsidR="007B2C6E">
        <w:rPr>
          <w:rFonts w:cs="Times New Roman"/>
          <w:i/>
          <w:color w:val="4F81BD" w:themeColor="accent1"/>
          <w:sz w:val="24"/>
          <w:szCs w:val="24"/>
        </w:rPr>
        <w:t xml:space="preserve">spørjemålsteikn bak spørjesetningar. Eller er eg ganske einig med deg i at det er ein relativt bra tekst, men at eg kunne ha underbygga påstanden min med fleire eksempel frå utstillinga. </w:t>
      </w:r>
      <w:r w:rsidR="006E1379">
        <w:rPr>
          <w:rFonts w:cs="Times New Roman"/>
          <w:i/>
          <w:color w:val="4F81BD" w:themeColor="accent1"/>
          <w:sz w:val="24"/>
          <w:szCs w:val="24"/>
        </w:rPr>
        <w:t>Synes også at overskrifta verker litt rar når eg tenkjer på den. Det er akkurat som om den ikkje gir heil meining saman med teksten</w:t>
      </w:r>
      <w:r w:rsidR="003A3832">
        <w:rPr>
          <w:rFonts w:cs="Times New Roman"/>
          <w:i/>
          <w:color w:val="4F81BD" w:themeColor="accent1"/>
          <w:sz w:val="24"/>
          <w:szCs w:val="24"/>
        </w:rPr>
        <w:t>. Teksten handlar jo ikkje heilt om at vi blir sett på som vikingar, men om vi assosieras med nazistar.</w:t>
      </w:r>
    </w:p>
    <w:p w:rsidR="003A3832" w:rsidRDefault="003A3832" w:rsidP="004F7F56">
      <w:pPr>
        <w:spacing w:line="360" w:lineRule="auto"/>
        <w:rPr>
          <w:rFonts w:cs="Times New Roman"/>
          <w:i/>
          <w:color w:val="4F81BD" w:themeColor="accent1"/>
          <w:sz w:val="24"/>
          <w:szCs w:val="24"/>
        </w:rPr>
      </w:pPr>
      <w:r>
        <w:rPr>
          <w:rFonts w:cs="Times New Roman"/>
          <w:i/>
          <w:color w:val="4F81BD" w:themeColor="accent1"/>
          <w:sz w:val="24"/>
          <w:szCs w:val="24"/>
        </w:rPr>
        <w:lastRenderedPageBreak/>
        <w:t>Min vurdering av din respons</w:t>
      </w:r>
      <w:r w:rsidR="00C12B76">
        <w:rPr>
          <w:rFonts w:cs="Times New Roman"/>
          <w:i/>
          <w:color w:val="4F81BD" w:themeColor="accent1"/>
          <w:sz w:val="24"/>
          <w:szCs w:val="24"/>
        </w:rPr>
        <w:t>:</w:t>
      </w:r>
    </w:p>
    <w:p w:rsidR="00C12B76" w:rsidRPr="009A4FBA" w:rsidRDefault="00C12B76" w:rsidP="004F7F56">
      <w:pPr>
        <w:spacing w:line="360" w:lineRule="auto"/>
        <w:rPr>
          <w:rFonts w:cs="Times New Roman"/>
          <w:i/>
          <w:color w:val="4F81BD" w:themeColor="accent1"/>
          <w:sz w:val="24"/>
          <w:szCs w:val="24"/>
        </w:rPr>
      </w:pPr>
      <w:r>
        <w:rPr>
          <w:rFonts w:cs="Times New Roman"/>
          <w:i/>
          <w:color w:val="4F81BD" w:themeColor="accent1"/>
          <w:sz w:val="24"/>
          <w:szCs w:val="24"/>
        </w:rPr>
        <w:t>Er veldig einig i kva du skriver om teksten min, men er ikkje heilt einig i den rettinga du gjorde på setninga eg har markert over. Er einig i at setninga i seg sjølv høyres rar ut, men den gir ingen meining viss eg følgjer</w:t>
      </w:r>
      <w:r w:rsidR="00AC4A48">
        <w:rPr>
          <w:rFonts w:cs="Times New Roman"/>
          <w:i/>
          <w:color w:val="4F81BD" w:themeColor="accent1"/>
          <w:sz w:val="24"/>
          <w:szCs w:val="24"/>
        </w:rPr>
        <w:t xml:space="preserve"> det du har retta den til. </w:t>
      </w:r>
      <w:bookmarkStart w:id="4" w:name="_GoBack"/>
      <w:bookmarkEnd w:id="4"/>
    </w:p>
    <w:sectPr w:rsidR="00C12B76" w:rsidRPr="009A4FBA">
      <w:headerReference w:type="default" r:id="rId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rstein Solheim Ølberg" w:date="2014-03-23T20:42:00Z" w:initials="TSØ">
    <w:p w:rsidR="00250BCF" w:rsidRDefault="00250BCF">
      <w:pPr>
        <w:pStyle w:val="Merknadstekst"/>
      </w:pPr>
      <w:r>
        <w:rPr>
          <w:rStyle w:val="Merknadsreferanse"/>
        </w:rPr>
        <w:annotationRef/>
      </w:r>
      <w:r>
        <w:t xml:space="preserve">Er ikkje einig med det som står her, burde heller ha bytta ut </w:t>
      </w:r>
      <w:proofErr w:type="spellStart"/>
      <w:r>
        <w:t>dei-en</w:t>
      </w:r>
      <w:proofErr w:type="spellEnd"/>
      <w:r>
        <w:t xml:space="preserve"> som kommer etterpå.</w:t>
      </w:r>
    </w:p>
  </w:comment>
  <w:comment w:id="3" w:author="Torstein Solheim Ølberg" w:date="2014-03-23T20:39:00Z" w:initials="TSØ">
    <w:p w:rsidR="00250BCF" w:rsidRDefault="00250BCF">
      <w:pPr>
        <w:pStyle w:val="Merknadstekst"/>
      </w:pPr>
      <w:r>
        <w:rPr>
          <w:rStyle w:val="Merknadsreferanse"/>
        </w:rPr>
        <w:annotationRef/>
      </w:r>
      <w:r>
        <w:t>Se over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91D" w:rsidRDefault="0068791D" w:rsidP="009C4E9B">
      <w:pPr>
        <w:spacing w:after="0" w:line="240" w:lineRule="auto"/>
      </w:pPr>
      <w:r>
        <w:separator/>
      </w:r>
    </w:p>
  </w:endnote>
  <w:endnote w:type="continuationSeparator" w:id="0">
    <w:p w:rsidR="0068791D" w:rsidRDefault="0068791D" w:rsidP="009C4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91D" w:rsidRDefault="0068791D" w:rsidP="009C4E9B">
      <w:pPr>
        <w:spacing w:after="0" w:line="240" w:lineRule="auto"/>
      </w:pPr>
      <w:r>
        <w:separator/>
      </w:r>
    </w:p>
  </w:footnote>
  <w:footnote w:type="continuationSeparator" w:id="0">
    <w:p w:rsidR="0068791D" w:rsidRDefault="0068791D" w:rsidP="009C4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E9B" w:rsidRPr="009C4E9B" w:rsidRDefault="009C4E9B">
    <w:pPr>
      <w:pStyle w:val="Topptekst"/>
    </w:pPr>
    <w:r w:rsidRPr="009C4E9B">
      <w:t xml:space="preserve">Torstein 1STH oppgåve </w:t>
    </w:r>
    <w:r w:rsidR="00990062">
      <w:t>2</w:t>
    </w:r>
    <w:r w:rsidR="00810B58">
      <w:t xml:space="preserve"> personlig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9B"/>
    <w:rsid w:val="000071ED"/>
    <w:rsid w:val="00126F24"/>
    <w:rsid w:val="001A5453"/>
    <w:rsid w:val="00250BCF"/>
    <w:rsid w:val="003A3832"/>
    <w:rsid w:val="004402F6"/>
    <w:rsid w:val="00445F45"/>
    <w:rsid w:val="004C37EB"/>
    <w:rsid w:val="004F7F56"/>
    <w:rsid w:val="005017DA"/>
    <w:rsid w:val="005B1514"/>
    <w:rsid w:val="005C469F"/>
    <w:rsid w:val="00634CF9"/>
    <w:rsid w:val="00655EA6"/>
    <w:rsid w:val="0068791D"/>
    <w:rsid w:val="006B5B56"/>
    <w:rsid w:val="006C14AF"/>
    <w:rsid w:val="006E1379"/>
    <w:rsid w:val="006F052E"/>
    <w:rsid w:val="00783000"/>
    <w:rsid w:val="007B2C6E"/>
    <w:rsid w:val="007F3AB8"/>
    <w:rsid w:val="00810B58"/>
    <w:rsid w:val="008C0829"/>
    <w:rsid w:val="00990062"/>
    <w:rsid w:val="009A4FBA"/>
    <w:rsid w:val="009B7710"/>
    <w:rsid w:val="009C4E9B"/>
    <w:rsid w:val="00A414E3"/>
    <w:rsid w:val="00AC4A48"/>
    <w:rsid w:val="00C12B76"/>
    <w:rsid w:val="00C41B06"/>
    <w:rsid w:val="00C856E0"/>
    <w:rsid w:val="00CE530C"/>
    <w:rsid w:val="00D500BC"/>
    <w:rsid w:val="00D50999"/>
    <w:rsid w:val="00E25828"/>
    <w:rsid w:val="00E37D29"/>
    <w:rsid w:val="00E8292D"/>
    <w:rsid w:val="00F35D44"/>
    <w:rsid w:val="00FA1C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C4E9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C4E9B"/>
  </w:style>
  <w:style w:type="paragraph" w:styleId="Bunntekst">
    <w:name w:val="footer"/>
    <w:basedOn w:val="Normal"/>
    <w:link w:val="BunntekstTegn"/>
    <w:uiPriority w:val="99"/>
    <w:unhideWhenUsed/>
    <w:rsid w:val="009C4E9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4E9B"/>
  </w:style>
  <w:style w:type="paragraph" w:styleId="Fotnotetekst">
    <w:name w:val="footnote text"/>
    <w:basedOn w:val="Normal"/>
    <w:link w:val="FotnotetekstTegn"/>
    <w:uiPriority w:val="99"/>
    <w:semiHidden/>
    <w:unhideWhenUsed/>
    <w:rsid w:val="000071ED"/>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071ED"/>
    <w:rPr>
      <w:sz w:val="20"/>
      <w:szCs w:val="20"/>
    </w:rPr>
  </w:style>
  <w:style w:type="character" w:styleId="Fotnotereferanse">
    <w:name w:val="footnote reference"/>
    <w:basedOn w:val="Standardskriftforavsnitt"/>
    <w:uiPriority w:val="99"/>
    <w:semiHidden/>
    <w:unhideWhenUsed/>
    <w:rsid w:val="000071ED"/>
    <w:rPr>
      <w:vertAlign w:val="superscript"/>
    </w:rPr>
  </w:style>
  <w:style w:type="paragraph" w:styleId="Bobletekst">
    <w:name w:val="Balloon Text"/>
    <w:basedOn w:val="Normal"/>
    <w:link w:val="BobletekstTegn"/>
    <w:uiPriority w:val="99"/>
    <w:semiHidden/>
    <w:unhideWhenUsed/>
    <w:rsid w:val="00CE530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E530C"/>
    <w:rPr>
      <w:rFonts w:ascii="Tahoma" w:hAnsi="Tahoma" w:cs="Tahoma"/>
      <w:sz w:val="16"/>
      <w:szCs w:val="16"/>
    </w:rPr>
  </w:style>
  <w:style w:type="character" w:styleId="Merknadsreferanse">
    <w:name w:val="annotation reference"/>
    <w:basedOn w:val="Standardskriftforavsnitt"/>
    <w:uiPriority w:val="99"/>
    <w:semiHidden/>
    <w:unhideWhenUsed/>
    <w:rsid w:val="00CE530C"/>
    <w:rPr>
      <w:sz w:val="16"/>
      <w:szCs w:val="16"/>
    </w:rPr>
  </w:style>
  <w:style w:type="paragraph" w:styleId="Merknadstekst">
    <w:name w:val="annotation text"/>
    <w:basedOn w:val="Normal"/>
    <w:link w:val="MerknadstekstTegn"/>
    <w:uiPriority w:val="99"/>
    <w:semiHidden/>
    <w:unhideWhenUsed/>
    <w:rsid w:val="00CE530C"/>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E530C"/>
    <w:rPr>
      <w:sz w:val="20"/>
      <w:szCs w:val="20"/>
    </w:rPr>
  </w:style>
  <w:style w:type="paragraph" w:styleId="Kommentaremne">
    <w:name w:val="annotation subject"/>
    <w:basedOn w:val="Merknadstekst"/>
    <w:next w:val="Merknadstekst"/>
    <w:link w:val="KommentaremneTegn"/>
    <w:uiPriority w:val="99"/>
    <w:semiHidden/>
    <w:unhideWhenUsed/>
    <w:rsid w:val="00CE530C"/>
    <w:rPr>
      <w:b/>
      <w:bCs/>
    </w:rPr>
  </w:style>
  <w:style w:type="character" w:customStyle="1" w:styleId="KommentaremneTegn">
    <w:name w:val="Kommentaremne Tegn"/>
    <w:basedOn w:val="MerknadstekstTegn"/>
    <w:link w:val="Kommentaremne"/>
    <w:uiPriority w:val="99"/>
    <w:semiHidden/>
    <w:rsid w:val="00CE53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C4E9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9C4E9B"/>
  </w:style>
  <w:style w:type="paragraph" w:styleId="Bunntekst">
    <w:name w:val="footer"/>
    <w:basedOn w:val="Normal"/>
    <w:link w:val="BunntekstTegn"/>
    <w:uiPriority w:val="99"/>
    <w:unhideWhenUsed/>
    <w:rsid w:val="009C4E9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C4E9B"/>
  </w:style>
  <w:style w:type="paragraph" w:styleId="Fotnotetekst">
    <w:name w:val="footnote text"/>
    <w:basedOn w:val="Normal"/>
    <w:link w:val="FotnotetekstTegn"/>
    <w:uiPriority w:val="99"/>
    <w:semiHidden/>
    <w:unhideWhenUsed/>
    <w:rsid w:val="000071ED"/>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071ED"/>
    <w:rPr>
      <w:sz w:val="20"/>
      <w:szCs w:val="20"/>
    </w:rPr>
  </w:style>
  <w:style w:type="character" w:styleId="Fotnotereferanse">
    <w:name w:val="footnote reference"/>
    <w:basedOn w:val="Standardskriftforavsnitt"/>
    <w:uiPriority w:val="99"/>
    <w:semiHidden/>
    <w:unhideWhenUsed/>
    <w:rsid w:val="000071ED"/>
    <w:rPr>
      <w:vertAlign w:val="superscript"/>
    </w:rPr>
  </w:style>
  <w:style w:type="paragraph" w:styleId="Bobletekst">
    <w:name w:val="Balloon Text"/>
    <w:basedOn w:val="Normal"/>
    <w:link w:val="BobletekstTegn"/>
    <w:uiPriority w:val="99"/>
    <w:semiHidden/>
    <w:unhideWhenUsed/>
    <w:rsid w:val="00CE530C"/>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CE530C"/>
    <w:rPr>
      <w:rFonts w:ascii="Tahoma" w:hAnsi="Tahoma" w:cs="Tahoma"/>
      <w:sz w:val="16"/>
      <w:szCs w:val="16"/>
    </w:rPr>
  </w:style>
  <w:style w:type="character" w:styleId="Merknadsreferanse">
    <w:name w:val="annotation reference"/>
    <w:basedOn w:val="Standardskriftforavsnitt"/>
    <w:uiPriority w:val="99"/>
    <w:semiHidden/>
    <w:unhideWhenUsed/>
    <w:rsid w:val="00CE530C"/>
    <w:rPr>
      <w:sz w:val="16"/>
      <w:szCs w:val="16"/>
    </w:rPr>
  </w:style>
  <w:style w:type="paragraph" w:styleId="Merknadstekst">
    <w:name w:val="annotation text"/>
    <w:basedOn w:val="Normal"/>
    <w:link w:val="MerknadstekstTegn"/>
    <w:uiPriority w:val="99"/>
    <w:semiHidden/>
    <w:unhideWhenUsed/>
    <w:rsid w:val="00CE530C"/>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E530C"/>
    <w:rPr>
      <w:sz w:val="20"/>
      <w:szCs w:val="20"/>
    </w:rPr>
  </w:style>
  <w:style w:type="paragraph" w:styleId="Kommentaremne">
    <w:name w:val="annotation subject"/>
    <w:basedOn w:val="Merknadstekst"/>
    <w:next w:val="Merknadstekst"/>
    <w:link w:val="KommentaremneTegn"/>
    <w:uiPriority w:val="99"/>
    <w:semiHidden/>
    <w:unhideWhenUsed/>
    <w:rsid w:val="00CE530C"/>
    <w:rPr>
      <w:b/>
      <w:bCs/>
    </w:rPr>
  </w:style>
  <w:style w:type="character" w:customStyle="1" w:styleId="KommentaremneTegn">
    <w:name w:val="Kommentaremne Tegn"/>
    <w:basedOn w:val="MerknadstekstTegn"/>
    <w:link w:val="Kommentaremne"/>
    <w:uiPriority w:val="99"/>
    <w:semiHidden/>
    <w:rsid w:val="00CE53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B784F-94E8-4604-8BC0-854781E9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764</Words>
  <Characters>4051</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17</cp:revision>
  <dcterms:created xsi:type="dcterms:W3CDTF">2014-03-23T19:13:00Z</dcterms:created>
  <dcterms:modified xsi:type="dcterms:W3CDTF">2014-03-24T07:07:00Z</dcterms:modified>
</cp:coreProperties>
</file>