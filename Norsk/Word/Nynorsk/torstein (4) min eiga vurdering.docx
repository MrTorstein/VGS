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60C7" w:rsidRPr="00830DCF" w:rsidRDefault="00DC60C7" w:rsidP="00DC60C7">
      <w:pPr>
        <w:spacing w:line="360" w:lineRule="auto"/>
        <w:jc w:val="center"/>
        <w:rPr>
          <w:rFonts w:ascii="Times New Roman" w:hAnsi="Times New Roman" w:cs="Times New Roman"/>
          <w:color w:val="333333"/>
          <w:sz w:val="32"/>
          <w:szCs w:val="32"/>
          <w:shd w:val="clear" w:color="auto" w:fill="FCFFD9"/>
        </w:rPr>
      </w:pPr>
      <w:r w:rsidRPr="00830DCF">
        <w:rPr>
          <w:rFonts w:ascii="Times New Roman" w:hAnsi="Times New Roman" w:cs="Times New Roman"/>
          <w:color w:val="333333"/>
          <w:sz w:val="32"/>
          <w:szCs w:val="32"/>
          <w:shd w:val="clear" w:color="auto" w:fill="FCFFD9"/>
        </w:rPr>
        <w:t>Besøket</w:t>
      </w:r>
    </w:p>
    <w:p w:rsidR="00FC4196" w:rsidRPr="00DC60C7" w:rsidRDefault="007542B5" w:rsidP="00315428">
      <w:pPr>
        <w:spacing w:line="360" w:lineRule="auto"/>
        <w:rPr>
          <w:rFonts w:ascii="Times New Roman" w:hAnsi="Times New Roman" w:cs="Times New Roman"/>
          <w:color w:val="333333"/>
          <w:sz w:val="24"/>
          <w:szCs w:val="24"/>
          <w:shd w:val="clear" w:color="auto" w:fill="FCFFD9"/>
          <w:lang w:val="nn-NO"/>
        </w:rPr>
      </w:pPr>
      <w:r w:rsidRPr="00830DCF">
        <w:rPr>
          <w:rFonts w:ascii="Times New Roman" w:hAnsi="Times New Roman" w:cs="Times New Roman"/>
          <w:color w:val="333333"/>
          <w:sz w:val="24"/>
          <w:szCs w:val="24"/>
          <w:shd w:val="clear" w:color="auto" w:fill="FCFFD9"/>
        </w:rPr>
        <w:t xml:space="preserve">Sofus kryp lenger inn under dyna. </w:t>
      </w:r>
      <w:r w:rsidRPr="00DC60C7">
        <w:rPr>
          <w:rFonts w:ascii="Times New Roman" w:hAnsi="Times New Roman" w:cs="Times New Roman"/>
          <w:color w:val="333333"/>
          <w:sz w:val="24"/>
          <w:szCs w:val="24"/>
          <w:shd w:val="clear" w:color="auto" w:fill="FCFFD9"/>
          <w:lang w:val="nn-NO"/>
        </w:rPr>
        <w:t xml:space="preserve">Det er ei stormfull vinternatt. Han er aleine heime, får ikkje sove. Hysj! Kva var det? Lyden kom nede frå. Ein skrapande lyd, </w:t>
      </w:r>
      <w:r w:rsidR="001B050E" w:rsidRPr="00DC60C7">
        <w:rPr>
          <w:rFonts w:ascii="Times New Roman" w:hAnsi="Times New Roman" w:cs="Times New Roman"/>
          <w:color w:val="333333"/>
          <w:sz w:val="24"/>
          <w:szCs w:val="24"/>
          <w:shd w:val="clear" w:color="auto" w:fill="FCFFD9"/>
          <w:lang w:val="nn-NO"/>
        </w:rPr>
        <w:t xml:space="preserve">som om nokon drog nokre kjettingar over golvet. Han hadde vore </w:t>
      </w:r>
      <w:r w:rsidR="001B050E" w:rsidRPr="00531B7B">
        <w:rPr>
          <w:rFonts w:ascii="Times New Roman" w:hAnsi="Times New Roman" w:cs="Times New Roman"/>
          <w:color w:val="333333"/>
          <w:sz w:val="24"/>
          <w:szCs w:val="24"/>
          <w:highlight w:val="yellow"/>
          <w:shd w:val="clear" w:color="auto" w:fill="FCFFD9"/>
          <w:lang w:val="nn-NO"/>
        </w:rPr>
        <w:t>svakk</w:t>
      </w:r>
      <w:r w:rsidR="001B050E" w:rsidRPr="00DC60C7">
        <w:rPr>
          <w:rFonts w:ascii="Times New Roman" w:hAnsi="Times New Roman" w:cs="Times New Roman"/>
          <w:color w:val="333333"/>
          <w:sz w:val="24"/>
          <w:szCs w:val="24"/>
          <w:shd w:val="clear" w:color="auto" w:fill="FCFFD9"/>
          <w:lang w:val="nn-NO"/>
        </w:rPr>
        <w:t>, lyden, hadde det ikkje vore for at det v</w:t>
      </w:r>
      <w:r w:rsidR="00993D72" w:rsidRPr="00DC60C7">
        <w:rPr>
          <w:rFonts w:ascii="Times New Roman" w:hAnsi="Times New Roman" w:cs="Times New Roman"/>
          <w:color w:val="333333"/>
          <w:sz w:val="24"/>
          <w:szCs w:val="24"/>
          <w:shd w:val="clear" w:color="auto" w:fill="FCFFD9"/>
          <w:lang w:val="nn-NO"/>
        </w:rPr>
        <w:t>ar heilt stille. Døra</w:t>
      </w:r>
      <w:r w:rsidR="00B206DD" w:rsidRPr="00DC60C7">
        <w:rPr>
          <w:rFonts w:ascii="Times New Roman" w:hAnsi="Times New Roman" w:cs="Times New Roman"/>
          <w:color w:val="333333"/>
          <w:sz w:val="24"/>
          <w:szCs w:val="24"/>
          <w:shd w:val="clear" w:color="auto" w:fill="FCFFD9"/>
          <w:lang w:val="nn-NO"/>
        </w:rPr>
        <w:t xml:space="preserve"> i rommet sto på gløtt</w:t>
      </w:r>
      <w:r w:rsidR="00993D72" w:rsidRPr="00DC60C7">
        <w:rPr>
          <w:rFonts w:ascii="Times New Roman" w:hAnsi="Times New Roman" w:cs="Times New Roman"/>
          <w:color w:val="333333"/>
          <w:sz w:val="24"/>
          <w:szCs w:val="24"/>
          <w:shd w:val="clear" w:color="auto" w:fill="FCFFD9"/>
          <w:lang w:val="nn-NO"/>
        </w:rPr>
        <w:t xml:space="preserve">, men det var </w:t>
      </w:r>
      <w:r w:rsidR="00B206DD" w:rsidRPr="00DC60C7">
        <w:rPr>
          <w:rFonts w:ascii="Times New Roman" w:hAnsi="Times New Roman" w:cs="Times New Roman"/>
          <w:color w:val="333333"/>
          <w:sz w:val="24"/>
          <w:szCs w:val="24"/>
          <w:shd w:val="clear" w:color="auto" w:fill="FCFFD9"/>
          <w:lang w:val="nn-NO"/>
        </w:rPr>
        <w:t>mørkt</w:t>
      </w:r>
      <w:r w:rsidR="00993D72" w:rsidRPr="00DC60C7">
        <w:rPr>
          <w:rFonts w:ascii="Times New Roman" w:hAnsi="Times New Roman" w:cs="Times New Roman"/>
          <w:color w:val="333333"/>
          <w:sz w:val="24"/>
          <w:szCs w:val="24"/>
          <w:shd w:val="clear" w:color="auto" w:fill="FCFFD9"/>
          <w:lang w:val="nn-NO"/>
        </w:rPr>
        <w:t xml:space="preserve"> i korridoren </w:t>
      </w:r>
      <w:r w:rsidR="00980417" w:rsidRPr="00DC60C7">
        <w:rPr>
          <w:rFonts w:ascii="Times New Roman" w:hAnsi="Times New Roman" w:cs="Times New Roman"/>
          <w:color w:val="333333"/>
          <w:sz w:val="24"/>
          <w:szCs w:val="24"/>
          <w:shd w:val="clear" w:color="auto" w:fill="FCFFD9"/>
          <w:lang w:val="nn-NO"/>
        </w:rPr>
        <w:t>utanfor</w:t>
      </w:r>
      <w:r w:rsidR="00993D72" w:rsidRPr="00DC60C7">
        <w:rPr>
          <w:rFonts w:ascii="Times New Roman" w:hAnsi="Times New Roman" w:cs="Times New Roman"/>
          <w:color w:val="333333"/>
          <w:sz w:val="24"/>
          <w:szCs w:val="24"/>
          <w:shd w:val="clear" w:color="auto" w:fill="FCFFD9"/>
          <w:lang w:val="nn-NO"/>
        </w:rPr>
        <w:t>.</w:t>
      </w:r>
      <w:r w:rsidR="00FC4196" w:rsidRPr="00DC60C7">
        <w:rPr>
          <w:rFonts w:ascii="Times New Roman" w:hAnsi="Times New Roman" w:cs="Times New Roman"/>
          <w:color w:val="333333"/>
          <w:sz w:val="24"/>
          <w:szCs w:val="24"/>
          <w:shd w:val="clear" w:color="auto" w:fill="FCFFD9"/>
          <w:lang w:val="nn-NO"/>
        </w:rPr>
        <w:t xml:space="preserve"> </w:t>
      </w:r>
    </w:p>
    <w:p w:rsidR="00315428" w:rsidRPr="00DC60C7" w:rsidRDefault="00FC4196" w:rsidP="00315428">
      <w:pPr>
        <w:spacing w:line="360" w:lineRule="auto"/>
        <w:rPr>
          <w:rFonts w:ascii="Times New Roman" w:hAnsi="Times New Roman" w:cs="Times New Roman"/>
          <w:color w:val="333333"/>
          <w:sz w:val="24"/>
          <w:szCs w:val="24"/>
          <w:shd w:val="clear" w:color="auto" w:fill="FCFFD9"/>
          <w:lang w:val="nn-NO"/>
        </w:rPr>
      </w:pPr>
      <w:r w:rsidRPr="00DC60C7">
        <w:rPr>
          <w:rFonts w:ascii="Times New Roman" w:hAnsi="Times New Roman" w:cs="Times New Roman"/>
          <w:color w:val="333333"/>
          <w:sz w:val="24"/>
          <w:szCs w:val="24"/>
          <w:shd w:val="clear" w:color="auto" w:fill="FCFFD9"/>
          <w:lang w:val="nn-NO"/>
        </w:rPr>
        <w:t>Sofus trak</w:t>
      </w:r>
      <w:r w:rsidR="000F36BB" w:rsidRPr="00DC60C7">
        <w:rPr>
          <w:rFonts w:ascii="Times New Roman" w:hAnsi="Times New Roman" w:cs="Times New Roman"/>
          <w:color w:val="333333"/>
          <w:sz w:val="24"/>
          <w:szCs w:val="24"/>
          <w:shd w:val="clear" w:color="auto" w:fill="FCFFD9"/>
          <w:lang w:val="nn-NO"/>
        </w:rPr>
        <w:t xml:space="preserve">k dyna heil opp til </w:t>
      </w:r>
      <w:del w:id="0" w:author="Signe Ulset" w:date="2014-02-11T11:13:00Z">
        <w:r w:rsidR="000F36BB" w:rsidRPr="00DC60C7" w:rsidDel="00531B7B">
          <w:rPr>
            <w:rFonts w:ascii="Times New Roman" w:hAnsi="Times New Roman" w:cs="Times New Roman"/>
            <w:color w:val="333333"/>
            <w:sz w:val="24"/>
            <w:szCs w:val="24"/>
            <w:shd w:val="clear" w:color="auto" w:fill="FCFFD9"/>
            <w:lang w:val="nn-NO"/>
          </w:rPr>
          <w:delText>nesa</w:delText>
        </w:r>
      </w:del>
      <w:ins w:id="1" w:author="Signe Ulset" w:date="2014-02-11T11:13:00Z">
        <w:r w:rsidR="00531B7B">
          <w:rPr>
            <w:rFonts w:ascii="Times New Roman" w:hAnsi="Times New Roman" w:cs="Times New Roman"/>
            <w:color w:val="333333"/>
            <w:sz w:val="24"/>
            <w:szCs w:val="24"/>
            <w:shd w:val="clear" w:color="auto" w:fill="FCFFD9"/>
            <w:lang w:val="nn-NO"/>
          </w:rPr>
          <w:t xml:space="preserve"> nasen</w:t>
        </w:r>
      </w:ins>
      <w:r w:rsidR="000F36BB" w:rsidRPr="00DC60C7">
        <w:rPr>
          <w:rFonts w:ascii="Times New Roman" w:hAnsi="Times New Roman" w:cs="Times New Roman"/>
          <w:color w:val="333333"/>
          <w:sz w:val="24"/>
          <w:szCs w:val="24"/>
          <w:shd w:val="clear" w:color="auto" w:fill="FCFFD9"/>
          <w:lang w:val="nn-NO"/>
        </w:rPr>
        <w:t xml:space="preserve">. </w:t>
      </w:r>
      <w:del w:id="2" w:author="Signe Ulset" w:date="2014-02-11T11:13:00Z">
        <w:r w:rsidR="000F36BB" w:rsidRPr="00DC60C7" w:rsidDel="00531B7B">
          <w:rPr>
            <w:rFonts w:ascii="Times New Roman" w:hAnsi="Times New Roman" w:cs="Times New Roman"/>
            <w:color w:val="333333"/>
            <w:sz w:val="24"/>
            <w:szCs w:val="24"/>
            <w:shd w:val="clear" w:color="auto" w:fill="FCFFD9"/>
            <w:lang w:val="nn-NO"/>
          </w:rPr>
          <w:delText>S</w:delText>
        </w:r>
        <w:r w:rsidRPr="00DC60C7" w:rsidDel="00531B7B">
          <w:rPr>
            <w:rFonts w:ascii="Times New Roman" w:hAnsi="Times New Roman" w:cs="Times New Roman"/>
            <w:color w:val="333333"/>
            <w:sz w:val="24"/>
            <w:szCs w:val="24"/>
            <w:shd w:val="clear" w:color="auto" w:fill="FCFFD9"/>
            <w:lang w:val="nn-NO"/>
          </w:rPr>
          <w:delText xml:space="preserve">tilheten </w:delText>
        </w:r>
      </w:del>
      <w:ins w:id="3" w:author="Signe Ulset" w:date="2014-02-11T11:13:00Z">
        <w:r w:rsidR="00531B7B" w:rsidRPr="00DC60C7">
          <w:rPr>
            <w:rFonts w:ascii="Times New Roman" w:hAnsi="Times New Roman" w:cs="Times New Roman"/>
            <w:color w:val="333333"/>
            <w:sz w:val="24"/>
            <w:szCs w:val="24"/>
            <w:shd w:val="clear" w:color="auto" w:fill="FCFFD9"/>
            <w:lang w:val="nn-NO"/>
          </w:rPr>
          <w:t>Stil</w:t>
        </w:r>
        <w:r w:rsidR="00531B7B">
          <w:rPr>
            <w:rFonts w:ascii="Times New Roman" w:hAnsi="Times New Roman" w:cs="Times New Roman"/>
            <w:color w:val="333333"/>
            <w:sz w:val="24"/>
            <w:szCs w:val="24"/>
            <w:shd w:val="clear" w:color="auto" w:fill="FCFFD9"/>
            <w:lang w:val="nn-NO"/>
          </w:rPr>
          <w:t>la</w:t>
        </w:r>
        <w:r w:rsidR="00531B7B" w:rsidRPr="00DC60C7">
          <w:rPr>
            <w:rFonts w:ascii="Times New Roman" w:hAnsi="Times New Roman" w:cs="Times New Roman"/>
            <w:color w:val="333333"/>
            <w:sz w:val="24"/>
            <w:szCs w:val="24"/>
            <w:shd w:val="clear" w:color="auto" w:fill="FCFFD9"/>
            <w:lang w:val="nn-NO"/>
          </w:rPr>
          <w:t xml:space="preserve"> </w:t>
        </w:r>
      </w:ins>
      <w:r w:rsidRPr="00DC60C7">
        <w:rPr>
          <w:rFonts w:ascii="Times New Roman" w:hAnsi="Times New Roman" w:cs="Times New Roman"/>
          <w:color w:val="333333"/>
          <w:sz w:val="24"/>
          <w:szCs w:val="24"/>
          <w:shd w:val="clear" w:color="auto" w:fill="FCFFD9"/>
          <w:lang w:val="nn-NO"/>
        </w:rPr>
        <w:t xml:space="preserve">senka seg over huset. Kva kunne det ha vore for ein lyd som kom nede ifrå stua? Kunne det vere innbrot i huset? Der var han igjen. Kjettingane som skrapa over golvet. Men denne gongen kom dei ikkje frå nede i stua. Nå kom dei frå andre etasje, lenger ned i korridoren utan for døra, borte ved </w:t>
      </w:r>
      <w:r w:rsidR="000F36BB" w:rsidRPr="00DC60C7">
        <w:rPr>
          <w:rFonts w:ascii="Times New Roman" w:hAnsi="Times New Roman" w:cs="Times New Roman"/>
          <w:color w:val="333333"/>
          <w:sz w:val="24"/>
          <w:szCs w:val="24"/>
          <w:shd w:val="clear" w:color="auto" w:fill="FCFFD9"/>
          <w:lang w:val="nn-NO"/>
        </w:rPr>
        <w:t>trappa. Har kjelda til lyden</w:t>
      </w:r>
      <w:r w:rsidR="002A68BC" w:rsidRPr="00DC60C7">
        <w:rPr>
          <w:rFonts w:ascii="Times New Roman" w:hAnsi="Times New Roman" w:cs="Times New Roman"/>
          <w:color w:val="333333"/>
          <w:sz w:val="24"/>
          <w:szCs w:val="24"/>
          <w:shd w:val="clear" w:color="auto" w:fill="FCFFD9"/>
          <w:lang w:val="nn-NO"/>
        </w:rPr>
        <w:t xml:space="preserve"> flytt</w:t>
      </w:r>
      <w:r w:rsidR="002A68BC" w:rsidRPr="00531B7B">
        <w:rPr>
          <w:rFonts w:ascii="Times New Roman" w:hAnsi="Times New Roman" w:cs="Times New Roman"/>
          <w:color w:val="333333"/>
          <w:sz w:val="24"/>
          <w:szCs w:val="24"/>
          <w:highlight w:val="yellow"/>
          <w:shd w:val="clear" w:color="auto" w:fill="FCFFD9"/>
          <w:lang w:val="nn-NO"/>
          <w:rPrChange w:id="4" w:author="Signe Ulset" w:date="2014-02-11T11:14:00Z">
            <w:rPr>
              <w:rFonts w:ascii="Times New Roman" w:hAnsi="Times New Roman" w:cs="Times New Roman"/>
              <w:color w:val="333333"/>
              <w:sz w:val="24"/>
              <w:szCs w:val="24"/>
              <w:shd w:val="clear" w:color="auto" w:fill="FCFFD9"/>
              <w:lang w:val="nn-NO"/>
            </w:rPr>
          </w:rPrChange>
        </w:rPr>
        <w:t>et</w:t>
      </w:r>
      <w:r w:rsidR="002A68BC" w:rsidRPr="00DC60C7">
        <w:rPr>
          <w:rFonts w:ascii="Times New Roman" w:hAnsi="Times New Roman" w:cs="Times New Roman"/>
          <w:color w:val="333333"/>
          <w:sz w:val="24"/>
          <w:szCs w:val="24"/>
          <w:shd w:val="clear" w:color="auto" w:fill="FCFFD9"/>
          <w:lang w:val="nn-NO"/>
        </w:rPr>
        <w:t xml:space="preserve"> på seg, eller er det </w:t>
      </w:r>
      <w:r w:rsidR="002A68BC" w:rsidRPr="00531B7B">
        <w:rPr>
          <w:rFonts w:ascii="Times New Roman" w:hAnsi="Times New Roman" w:cs="Times New Roman"/>
          <w:color w:val="333333"/>
          <w:sz w:val="24"/>
          <w:szCs w:val="24"/>
          <w:highlight w:val="yellow"/>
          <w:shd w:val="clear" w:color="auto" w:fill="FCFFD9"/>
          <w:lang w:val="nn-NO"/>
          <w:rPrChange w:id="5" w:author="Signe Ulset" w:date="2014-02-11T11:14:00Z">
            <w:rPr>
              <w:rFonts w:ascii="Times New Roman" w:hAnsi="Times New Roman" w:cs="Times New Roman"/>
              <w:color w:val="333333"/>
              <w:sz w:val="24"/>
              <w:szCs w:val="24"/>
              <w:shd w:val="clear" w:color="auto" w:fill="FCFFD9"/>
              <w:lang w:val="nn-NO"/>
            </w:rPr>
          </w:rPrChange>
        </w:rPr>
        <w:t>ein</w:t>
      </w:r>
      <w:r w:rsidR="002A68BC" w:rsidRPr="00DC60C7">
        <w:rPr>
          <w:rFonts w:ascii="Times New Roman" w:hAnsi="Times New Roman" w:cs="Times New Roman"/>
          <w:color w:val="333333"/>
          <w:sz w:val="24"/>
          <w:szCs w:val="24"/>
          <w:shd w:val="clear" w:color="auto" w:fill="FCFFD9"/>
          <w:lang w:val="nn-NO"/>
        </w:rPr>
        <w:t xml:space="preserve"> anna kjelde? Er det fleire folk i huset, eller er innbrytaren på </w:t>
      </w:r>
      <w:del w:id="6" w:author="Signe Ulset" w:date="2014-02-11T11:14:00Z">
        <w:r w:rsidR="002A68BC" w:rsidRPr="00DC60C7" w:rsidDel="00531B7B">
          <w:rPr>
            <w:rFonts w:ascii="Times New Roman" w:hAnsi="Times New Roman" w:cs="Times New Roman"/>
            <w:color w:val="333333"/>
            <w:sz w:val="24"/>
            <w:szCs w:val="24"/>
            <w:shd w:val="clear" w:color="auto" w:fill="FCFFD9"/>
            <w:lang w:val="nn-NO"/>
          </w:rPr>
          <w:delText xml:space="preserve">vei </w:delText>
        </w:r>
      </w:del>
      <w:ins w:id="7" w:author="Signe Ulset" w:date="2014-02-11T11:14:00Z">
        <w:r w:rsidR="00531B7B" w:rsidRPr="00DC60C7">
          <w:rPr>
            <w:rFonts w:ascii="Times New Roman" w:hAnsi="Times New Roman" w:cs="Times New Roman"/>
            <w:color w:val="333333"/>
            <w:sz w:val="24"/>
            <w:szCs w:val="24"/>
            <w:shd w:val="clear" w:color="auto" w:fill="FCFFD9"/>
            <w:lang w:val="nn-NO"/>
          </w:rPr>
          <w:t>v</w:t>
        </w:r>
        <w:r w:rsidR="00531B7B">
          <w:rPr>
            <w:rFonts w:ascii="Times New Roman" w:hAnsi="Times New Roman" w:cs="Times New Roman"/>
            <w:color w:val="333333"/>
            <w:sz w:val="24"/>
            <w:szCs w:val="24"/>
            <w:shd w:val="clear" w:color="auto" w:fill="FCFFD9"/>
            <w:lang w:val="nn-NO"/>
          </w:rPr>
          <w:t>eg</w:t>
        </w:r>
        <w:r w:rsidR="00531B7B" w:rsidRPr="00DC60C7">
          <w:rPr>
            <w:rFonts w:ascii="Times New Roman" w:hAnsi="Times New Roman" w:cs="Times New Roman"/>
            <w:color w:val="333333"/>
            <w:sz w:val="24"/>
            <w:szCs w:val="24"/>
            <w:shd w:val="clear" w:color="auto" w:fill="FCFFD9"/>
            <w:lang w:val="nn-NO"/>
          </w:rPr>
          <w:t xml:space="preserve"> </w:t>
        </w:r>
      </w:ins>
      <w:r w:rsidR="002A68BC" w:rsidRPr="00DC60C7">
        <w:rPr>
          <w:rFonts w:ascii="Times New Roman" w:hAnsi="Times New Roman" w:cs="Times New Roman"/>
          <w:color w:val="333333"/>
          <w:sz w:val="24"/>
          <w:szCs w:val="24"/>
          <w:shd w:val="clear" w:color="auto" w:fill="FCFFD9"/>
          <w:lang w:val="nn-NO"/>
        </w:rPr>
        <w:t>mot rommet til Sofus</w:t>
      </w:r>
      <w:r w:rsidR="000F36BB" w:rsidRPr="00DC60C7">
        <w:rPr>
          <w:rFonts w:ascii="Times New Roman" w:hAnsi="Times New Roman" w:cs="Times New Roman"/>
          <w:color w:val="333333"/>
          <w:sz w:val="24"/>
          <w:szCs w:val="24"/>
          <w:shd w:val="clear" w:color="auto" w:fill="FCFFD9"/>
          <w:lang w:val="nn-NO"/>
        </w:rPr>
        <w:t>. Er det sikkert at det er ein innbrytar</w:t>
      </w:r>
      <w:r w:rsidR="00A66B5D" w:rsidRPr="00DC60C7">
        <w:rPr>
          <w:rFonts w:ascii="Times New Roman" w:hAnsi="Times New Roman" w:cs="Times New Roman"/>
          <w:color w:val="333333"/>
          <w:sz w:val="24"/>
          <w:szCs w:val="24"/>
          <w:shd w:val="clear" w:color="auto" w:fill="FCFFD9"/>
          <w:lang w:val="nn-NO"/>
        </w:rPr>
        <w:t xml:space="preserve"> i det heile tatt</w:t>
      </w:r>
      <w:r w:rsidR="000F36BB" w:rsidRPr="00DC60C7">
        <w:rPr>
          <w:rFonts w:ascii="Times New Roman" w:hAnsi="Times New Roman" w:cs="Times New Roman"/>
          <w:color w:val="333333"/>
          <w:sz w:val="24"/>
          <w:szCs w:val="24"/>
          <w:shd w:val="clear" w:color="auto" w:fill="FCFFD9"/>
          <w:lang w:val="nn-NO"/>
        </w:rPr>
        <w:t>?</w:t>
      </w:r>
      <w:r w:rsidR="002A68BC" w:rsidRPr="00DC60C7">
        <w:rPr>
          <w:rFonts w:ascii="Times New Roman" w:hAnsi="Times New Roman" w:cs="Times New Roman"/>
          <w:color w:val="333333"/>
          <w:sz w:val="24"/>
          <w:szCs w:val="24"/>
          <w:shd w:val="clear" w:color="auto" w:fill="FCFFD9"/>
          <w:lang w:val="nn-NO"/>
        </w:rPr>
        <w:t xml:space="preserve"> </w:t>
      </w:r>
      <w:r w:rsidR="00886B2F" w:rsidRPr="00DC60C7">
        <w:rPr>
          <w:rFonts w:ascii="Times New Roman" w:hAnsi="Times New Roman" w:cs="Times New Roman"/>
          <w:color w:val="333333"/>
          <w:sz w:val="24"/>
          <w:szCs w:val="24"/>
          <w:shd w:val="clear" w:color="auto" w:fill="FCFFD9"/>
          <w:lang w:val="nn-NO"/>
        </w:rPr>
        <w:t xml:space="preserve">Kva ville skje viss det var ein tjuv, og han </w:t>
      </w:r>
      <w:r w:rsidR="00886B2F" w:rsidRPr="00531B7B">
        <w:rPr>
          <w:rFonts w:ascii="Times New Roman" w:hAnsi="Times New Roman" w:cs="Times New Roman"/>
          <w:color w:val="333333"/>
          <w:sz w:val="24"/>
          <w:szCs w:val="24"/>
          <w:highlight w:val="yellow"/>
          <w:shd w:val="clear" w:color="auto" w:fill="FCFFD9"/>
          <w:lang w:val="nn-NO"/>
          <w:rPrChange w:id="8" w:author="Signe Ulset" w:date="2014-02-11T11:14:00Z">
            <w:rPr>
              <w:rFonts w:ascii="Times New Roman" w:hAnsi="Times New Roman" w:cs="Times New Roman"/>
              <w:color w:val="333333"/>
              <w:sz w:val="24"/>
              <w:szCs w:val="24"/>
              <w:shd w:val="clear" w:color="auto" w:fill="FCFFD9"/>
              <w:lang w:val="nn-NO"/>
            </w:rPr>
          </w:rPrChange>
        </w:rPr>
        <w:t>fan</w:t>
      </w:r>
      <w:r w:rsidR="00886B2F" w:rsidRPr="00DC60C7">
        <w:rPr>
          <w:rFonts w:ascii="Times New Roman" w:hAnsi="Times New Roman" w:cs="Times New Roman"/>
          <w:color w:val="333333"/>
          <w:sz w:val="24"/>
          <w:szCs w:val="24"/>
          <w:shd w:val="clear" w:color="auto" w:fill="FCFFD9"/>
          <w:lang w:val="nn-NO"/>
        </w:rPr>
        <w:t xml:space="preserve"> ut at Sofus var </w:t>
      </w:r>
      <w:del w:id="9" w:author="Signe Ulset" w:date="2014-02-11T11:14:00Z">
        <w:r w:rsidR="00886B2F" w:rsidRPr="00DC60C7" w:rsidDel="00531B7B">
          <w:rPr>
            <w:rFonts w:ascii="Times New Roman" w:hAnsi="Times New Roman" w:cs="Times New Roman"/>
            <w:color w:val="333333"/>
            <w:sz w:val="24"/>
            <w:szCs w:val="24"/>
            <w:shd w:val="clear" w:color="auto" w:fill="FCFFD9"/>
            <w:lang w:val="nn-NO"/>
          </w:rPr>
          <w:delText>våken</w:delText>
        </w:r>
      </w:del>
      <w:ins w:id="10" w:author="Signe Ulset" w:date="2014-02-11T11:14:00Z">
        <w:r w:rsidR="00531B7B" w:rsidRPr="00DC60C7">
          <w:rPr>
            <w:rFonts w:ascii="Times New Roman" w:hAnsi="Times New Roman" w:cs="Times New Roman"/>
            <w:color w:val="333333"/>
            <w:sz w:val="24"/>
            <w:szCs w:val="24"/>
            <w:shd w:val="clear" w:color="auto" w:fill="FCFFD9"/>
            <w:lang w:val="nn-NO"/>
          </w:rPr>
          <w:t>v</w:t>
        </w:r>
        <w:r w:rsidR="00531B7B">
          <w:rPr>
            <w:rFonts w:ascii="Times New Roman" w:hAnsi="Times New Roman" w:cs="Times New Roman"/>
            <w:color w:val="333333"/>
            <w:sz w:val="24"/>
            <w:szCs w:val="24"/>
            <w:shd w:val="clear" w:color="auto" w:fill="FCFFD9"/>
            <w:lang w:val="nn-NO"/>
          </w:rPr>
          <w:t>a</w:t>
        </w:r>
        <w:r w:rsidR="00531B7B" w:rsidRPr="00DC60C7">
          <w:rPr>
            <w:rFonts w:ascii="Times New Roman" w:hAnsi="Times New Roman" w:cs="Times New Roman"/>
            <w:color w:val="333333"/>
            <w:sz w:val="24"/>
            <w:szCs w:val="24"/>
            <w:shd w:val="clear" w:color="auto" w:fill="FCFFD9"/>
            <w:lang w:val="nn-NO"/>
          </w:rPr>
          <w:t>ken</w:t>
        </w:r>
      </w:ins>
      <w:r w:rsidR="00886B2F" w:rsidRPr="00DC60C7">
        <w:rPr>
          <w:rFonts w:ascii="Times New Roman" w:hAnsi="Times New Roman" w:cs="Times New Roman"/>
          <w:color w:val="333333"/>
          <w:sz w:val="24"/>
          <w:szCs w:val="24"/>
          <w:shd w:val="clear" w:color="auto" w:fill="FCFFD9"/>
          <w:lang w:val="nn-NO"/>
        </w:rPr>
        <w:t>?</w:t>
      </w:r>
      <w:r w:rsidR="00A66B5D" w:rsidRPr="00DC60C7">
        <w:rPr>
          <w:rFonts w:ascii="Times New Roman" w:hAnsi="Times New Roman" w:cs="Times New Roman"/>
          <w:color w:val="333333"/>
          <w:sz w:val="24"/>
          <w:szCs w:val="24"/>
          <w:shd w:val="clear" w:color="auto" w:fill="FCFFD9"/>
          <w:lang w:val="nn-NO"/>
        </w:rPr>
        <w:t xml:space="preserve"> Desse spørsmåla surra rundt i hovudet på</w:t>
      </w:r>
      <w:r w:rsidR="00886B2F" w:rsidRPr="00DC60C7">
        <w:rPr>
          <w:rFonts w:ascii="Times New Roman" w:hAnsi="Times New Roman" w:cs="Times New Roman"/>
          <w:color w:val="333333"/>
          <w:sz w:val="24"/>
          <w:szCs w:val="24"/>
          <w:shd w:val="clear" w:color="auto" w:fill="FCFFD9"/>
          <w:lang w:val="nn-NO"/>
        </w:rPr>
        <w:t xml:space="preserve"> </w:t>
      </w:r>
      <w:r w:rsidR="00081523" w:rsidRPr="00DC60C7">
        <w:rPr>
          <w:rFonts w:ascii="Times New Roman" w:hAnsi="Times New Roman" w:cs="Times New Roman"/>
          <w:color w:val="333333"/>
          <w:sz w:val="24"/>
          <w:szCs w:val="24"/>
          <w:shd w:val="clear" w:color="auto" w:fill="FCFFD9"/>
          <w:lang w:val="nn-NO"/>
        </w:rPr>
        <w:t>Sofus</w:t>
      </w:r>
      <w:r w:rsidR="00A66B5D" w:rsidRPr="00DC60C7">
        <w:rPr>
          <w:rFonts w:ascii="Times New Roman" w:hAnsi="Times New Roman" w:cs="Times New Roman"/>
          <w:color w:val="333333"/>
          <w:sz w:val="24"/>
          <w:szCs w:val="24"/>
          <w:shd w:val="clear" w:color="auto" w:fill="FCFFD9"/>
          <w:lang w:val="nn-NO"/>
        </w:rPr>
        <w:t xml:space="preserve"> i det han la seg ned på sida for å kunne kikke ut</w:t>
      </w:r>
      <w:r w:rsidR="00081523" w:rsidRPr="00DC60C7">
        <w:rPr>
          <w:rFonts w:ascii="Times New Roman" w:hAnsi="Times New Roman" w:cs="Times New Roman"/>
          <w:color w:val="333333"/>
          <w:sz w:val="24"/>
          <w:szCs w:val="24"/>
          <w:shd w:val="clear" w:color="auto" w:fill="FCFFD9"/>
          <w:lang w:val="nn-NO"/>
        </w:rPr>
        <w:t xml:space="preserve"> døropninga. Lyden var no borte igjen. </w:t>
      </w:r>
      <w:r w:rsidR="003120E1" w:rsidRPr="00DC60C7">
        <w:rPr>
          <w:rFonts w:ascii="Times New Roman" w:hAnsi="Times New Roman" w:cs="Times New Roman"/>
          <w:color w:val="333333"/>
          <w:sz w:val="24"/>
          <w:szCs w:val="24"/>
          <w:shd w:val="clear" w:color="auto" w:fill="FCFFD9"/>
          <w:lang w:val="nn-NO"/>
        </w:rPr>
        <w:t xml:space="preserve">Skulle Sofus gå og kikke ut døra? </w:t>
      </w:r>
    </w:p>
    <w:p w:rsidR="00B16073" w:rsidRDefault="003120E1" w:rsidP="00315428">
      <w:pPr>
        <w:spacing w:line="360" w:lineRule="auto"/>
        <w:rPr>
          <w:rFonts w:ascii="Times New Roman" w:hAnsi="Times New Roman" w:cs="Times New Roman"/>
          <w:color w:val="333333"/>
          <w:sz w:val="24"/>
          <w:szCs w:val="24"/>
          <w:shd w:val="clear" w:color="auto" w:fill="FCFFD9"/>
          <w:lang w:val="nn-NO"/>
        </w:rPr>
      </w:pPr>
      <w:r w:rsidRPr="00DC60C7">
        <w:rPr>
          <w:rFonts w:ascii="Times New Roman" w:hAnsi="Times New Roman" w:cs="Times New Roman"/>
          <w:color w:val="333333"/>
          <w:sz w:val="24"/>
          <w:szCs w:val="24"/>
          <w:shd w:val="clear" w:color="auto" w:fill="FCFFD9"/>
          <w:lang w:val="nn-NO"/>
        </w:rPr>
        <w:t>Det var jo heilt mørkt i huset, så det var jo ikkje sikkert at han ville bli oppdaga. Skulle han risikere det, fo</w:t>
      </w:r>
      <w:r w:rsidR="00DC60C7">
        <w:rPr>
          <w:rFonts w:ascii="Times New Roman" w:hAnsi="Times New Roman" w:cs="Times New Roman"/>
          <w:color w:val="333333"/>
          <w:sz w:val="24"/>
          <w:szCs w:val="24"/>
          <w:shd w:val="clear" w:color="auto" w:fill="FCFFD9"/>
          <w:lang w:val="nn-NO"/>
        </w:rPr>
        <w:t>r å finn</w:t>
      </w:r>
      <w:r w:rsidR="00980417" w:rsidRPr="00DC60C7">
        <w:rPr>
          <w:rFonts w:ascii="Times New Roman" w:hAnsi="Times New Roman" w:cs="Times New Roman"/>
          <w:color w:val="333333"/>
          <w:sz w:val="24"/>
          <w:szCs w:val="24"/>
          <w:shd w:val="clear" w:color="auto" w:fill="FCFFD9"/>
          <w:lang w:val="nn-NO"/>
        </w:rPr>
        <w:t xml:space="preserve"> ut kva so</w:t>
      </w:r>
      <w:r w:rsidR="00A66B5D" w:rsidRPr="00DC60C7">
        <w:rPr>
          <w:rFonts w:ascii="Times New Roman" w:hAnsi="Times New Roman" w:cs="Times New Roman"/>
          <w:color w:val="333333"/>
          <w:sz w:val="24"/>
          <w:szCs w:val="24"/>
          <w:shd w:val="clear" w:color="auto" w:fill="FCFFD9"/>
          <w:lang w:val="nn-NO"/>
        </w:rPr>
        <w:t>m skapte lyden, eller var det eigentleg ve</w:t>
      </w:r>
      <w:r w:rsidR="00980417" w:rsidRPr="00DC60C7">
        <w:rPr>
          <w:rFonts w:ascii="Times New Roman" w:hAnsi="Times New Roman" w:cs="Times New Roman"/>
          <w:color w:val="333333"/>
          <w:sz w:val="24"/>
          <w:szCs w:val="24"/>
          <w:shd w:val="clear" w:color="auto" w:fill="FCFFD9"/>
          <w:lang w:val="nn-NO"/>
        </w:rPr>
        <w:t>r</w:t>
      </w:r>
      <w:r w:rsidR="00DC60C7">
        <w:rPr>
          <w:rFonts w:ascii="Times New Roman" w:hAnsi="Times New Roman" w:cs="Times New Roman"/>
          <w:color w:val="333333"/>
          <w:sz w:val="24"/>
          <w:szCs w:val="24"/>
          <w:shd w:val="clear" w:color="auto" w:fill="FCFFD9"/>
          <w:lang w:val="nn-NO"/>
        </w:rPr>
        <w:t xml:space="preserve">dt å bli oppdaga for å </w:t>
      </w:r>
      <w:r w:rsidR="00DC60C7" w:rsidRPr="00531B7B">
        <w:rPr>
          <w:rFonts w:ascii="Times New Roman" w:hAnsi="Times New Roman" w:cs="Times New Roman"/>
          <w:color w:val="333333"/>
          <w:sz w:val="24"/>
          <w:szCs w:val="24"/>
          <w:highlight w:val="yellow"/>
          <w:shd w:val="clear" w:color="auto" w:fill="FCFFD9"/>
          <w:lang w:val="nn-NO"/>
          <w:rPrChange w:id="11" w:author="Signe Ulset" w:date="2014-02-11T11:14:00Z">
            <w:rPr>
              <w:rFonts w:ascii="Times New Roman" w:hAnsi="Times New Roman" w:cs="Times New Roman"/>
              <w:color w:val="333333"/>
              <w:sz w:val="24"/>
              <w:szCs w:val="24"/>
              <w:shd w:val="clear" w:color="auto" w:fill="FCFFD9"/>
              <w:lang w:val="nn-NO"/>
            </w:rPr>
          </w:rPrChange>
        </w:rPr>
        <w:t>finn</w:t>
      </w:r>
      <w:r w:rsidR="00A66B5D" w:rsidRPr="00DC60C7">
        <w:rPr>
          <w:rFonts w:ascii="Times New Roman" w:hAnsi="Times New Roman" w:cs="Times New Roman"/>
          <w:color w:val="333333"/>
          <w:sz w:val="24"/>
          <w:szCs w:val="24"/>
          <w:shd w:val="clear" w:color="auto" w:fill="FCFFD9"/>
          <w:lang w:val="nn-NO"/>
        </w:rPr>
        <w:t xml:space="preserve"> ut noko</w:t>
      </w:r>
      <w:r w:rsidR="00980417" w:rsidRPr="00DC60C7">
        <w:rPr>
          <w:rFonts w:ascii="Times New Roman" w:hAnsi="Times New Roman" w:cs="Times New Roman"/>
          <w:color w:val="333333"/>
          <w:sz w:val="24"/>
          <w:szCs w:val="24"/>
          <w:shd w:val="clear" w:color="auto" w:fill="FCFFD9"/>
          <w:lang w:val="nn-NO"/>
        </w:rPr>
        <w:t xml:space="preserve"> som</w:t>
      </w:r>
      <w:r w:rsidR="00A66B5D" w:rsidRPr="00DC60C7">
        <w:rPr>
          <w:rFonts w:ascii="Times New Roman" w:hAnsi="Times New Roman" w:cs="Times New Roman"/>
          <w:color w:val="333333"/>
          <w:sz w:val="24"/>
          <w:szCs w:val="24"/>
          <w:shd w:val="clear" w:color="auto" w:fill="FCFFD9"/>
          <w:lang w:val="nn-NO"/>
        </w:rPr>
        <w:t xml:space="preserve"> han</w:t>
      </w:r>
      <w:r w:rsidR="00980417" w:rsidRPr="00DC60C7">
        <w:rPr>
          <w:rFonts w:ascii="Times New Roman" w:hAnsi="Times New Roman" w:cs="Times New Roman"/>
          <w:color w:val="333333"/>
          <w:sz w:val="24"/>
          <w:szCs w:val="24"/>
          <w:shd w:val="clear" w:color="auto" w:fill="FCFFD9"/>
          <w:lang w:val="nn-NO"/>
        </w:rPr>
        <w:t xml:space="preserve"> </w:t>
      </w:r>
      <w:r w:rsidR="00B830C1" w:rsidRPr="00DC60C7">
        <w:rPr>
          <w:rFonts w:ascii="Times New Roman" w:hAnsi="Times New Roman" w:cs="Times New Roman"/>
          <w:color w:val="333333"/>
          <w:sz w:val="24"/>
          <w:szCs w:val="24"/>
          <w:shd w:val="clear" w:color="auto" w:fill="FCFFD9"/>
          <w:lang w:val="nn-NO"/>
        </w:rPr>
        <w:t>antakeleg</w:t>
      </w:r>
      <w:r w:rsidR="00A66B5D" w:rsidRPr="00DC60C7">
        <w:rPr>
          <w:rFonts w:ascii="Times New Roman" w:hAnsi="Times New Roman" w:cs="Times New Roman"/>
          <w:color w:val="333333"/>
          <w:sz w:val="24"/>
          <w:szCs w:val="24"/>
          <w:shd w:val="clear" w:color="auto" w:fill="FCFFD9"/>
          <w:lang w:val="nn-NO"/>
        </w:rPr>
        <w:t xml:space="preserve"> </w:t>
      </w:r>
      <w:del w:id="12" w:author="Signe Ulset" w:date="2014-02-11T11:14:00Z">
        <w:r w:rsidR="00A66B5D" w:rsidRPr="00DC60C7" w:rsidDel="00531B7B">
          <w:rPr>
            <w:rFonts w:ascii="Times New Roman" w:hAnsi="Times New Roman" w:cs="Times New Roman"/>
            <w:color w:val="333333"/>
            <w:sz w:val="24"/>
            <w:szCs w:val="24"/>
            <w:shd w:val="clear" w:color="auto" w:fill="FCFFD9"/>
            <w:lang w:val="nn-NO"/>
          </w:rPr>
          <w:delText xml:space="preserve">viste </w:delText>
        </w:r>
      </w:del>
      <w:ins w:id="13" w:author="Signe Ulset" w:date="2014-02-11T11:14:00Z">
        <w:r w:rsidR="00531B7B">
          <w:rPr>
            <w:rFonts w:ascii="Times New Roman" w:hAnsi="Times New Roman" w:cs="Times New Roman"/>
            <w:color w:val="333333"/>
            <w:sz w:val="24"/>
            <w:szCs w:val="24"/>
            <w:shd w:val="clear" w:color="auto" w:fill="FCFFD9"/>
            <w:lang w:val="nn-NO"/>
          </w:rPr>
          <w:t xml:space="preserve"> visste</w:t>
        </w:r>
        <w:r w:rsidR="00531B7B" w:rsidRPr="00DC60C7">
          <w:rPr>
            <w:rFonts w:ascii="Times New Roman" w:hAnsi="Times New Roman" w:cs="Times New Roman"/>
            <w:color w:val="333333"/>
            <w:sz w:val="24"/>
            <w:szCs w:val="24"/>
            <w:shd w:val="clear" w:color="auto" w:fill="FCFFD9"/>
            <w:lang w:val="nn-NO"/>
          </w:rPr>
          <w:t xml:space="preserve"> </w:t>
        </w:r>
      </w:ins>
      <w:r w:rsidR="00A66B5D" w:rsidRPr="00DC60C7">
        <w:rPr>
          <w:rFonts w:ascii="Times New Roman" w:hAnsi="Times New Roman" w:cs="Times New Roman"/>
          <w:color w:val="333333"/>
          <w:sz w:val="24"/>
          <w:szCs w:val="24"/>
          <w:shd w:val="clear" w:color="auto" w:fill="FCFFD9"/>
          <w:lang w:val="nn-NO"/>
        </w:rPr>
        <w:t>frå før?</w:t>
      </w:r>
      <w:r w:rsidR="00B830C1" w:rsidRPr="00DC60C7">
        <w:rPr>
          <w:rFonts w:ascii="Times New Roman" w:hAnsi="Times New Roman" w:cs="Times New Roman"/>
          <w:color w:val="333333"/>
          <w:sz w:val="24"/>
          <w:szCs w:val="24"/>
          <w:shd w:val="clear" w:color="auto" w:fill="FCFFD9"/>
          <w:lang w:val="nn-NO"/>
        </w:rPr>
        <w:t xml:space="preserve"> Der dukka lyden opp igjen. Denne gongen var han nærmare, kanskje berre to tre meter utanfor døra. Først no la Sofus merke til at lyden ikkje </w:t>
      </w:r>
      <w:del w:id="14" w:author="Signe Ulset" w:date="2014-02-11T11:15:00Z">
        <w:r w:rsidR="00B830C1" w:rsidRPr="00DC60C7" w:rsidDel="00531B7B">
          <w:rPr>
            <w:rFonts w:ascii="Times New Roman" w:hAnsi="Times New Roman" w:cs="Times New Roman"/>
            <w:color w:val="333333"/>
            <w:sz w:val="24"/>
            <w:szCs w:val="24"/>
            <w:shd w:val="clear" w:color="auto" w:fill="FCFFD9"/>
            <w:lang w:val="nn-NO"/>
          </w:rPr>
          <w:delText xml:space="preserve">virka </w:delText>
        </w:r>
      </w:del>
      <w:ins w:id="15" w:author="Signe Ulset" w:date="2014-02-11T11:15:00Z">
        <w:r w:rsidR="00531B7B" w:rsidRPr="00DC60C7">
          <w:rPr>
            <w:rFonts w:ascii="Times New Roman" w:hAnsi="Times New Roman" w:cs="Times New Roman"/>
            <w:color w:val="333333"/>
            <w:sz w:val="24"/>
            <w:szCs w:val="24"/>
            <w:shd w:val="clear" w:color="auto" w:fill="FCFFD9"/>
            <w:lang w:val="nn-NO"/>
          </w:rPr>
          <w:t>v</w:t>
        </w:r>
        <w:r w:rsidR="00531B7B">
          <w:rPr>
            <w:rFonts w:ascii="Times New Roman" w:hAnsi="Times New Roman" w:cs="Times New Roman"/>
            <w:color w:val="333333"/>
            <w:sz w:val="24"/>
            <w:szCs w:val="24"/>
            <w:shd w:val="clear" w:color="auto" w:fill="FCFFD9"/>
            <w:lang w:val="nn-NO"/>
          </w:rPr>
          <w:t>e</w:t>
        </w:r>
        <w:r w:rsidR="00531B7B" w:rsidRPr="00DC60C7">
          <w:rPr>
            <w:rFonts w:ascii="Times New Roman" w:hAnsi="Times New Roman" w:cs="Times New Roman"/>
            <w:color w:val="333333"/>
            <w:sz w:val="24"/>
            <w:szCs w:val="24"/>
            <w:shd w:val="clear" w:color="auto" w:fill="FCFFD9"/>
            <w:lang w:val="nn-NO"/>
          </w:rPr>
          <w:t xml:space="preserve">rka </w:t>
        </w:r>
      </w:ins>
      <w:r w:rsidR="00B830C1" w:rsidRPr="00DC60C7">
        <w:rPr>
          <w:rFonts w:ascii="Times New Roman" w:hAnsi="Times New Roman" w:cs="Times New Roman"/>
          <w:color w:val="333333"/>
          <w:sz w:val="24"/>
          <w:szCs w:val="24"/>
          <w:shd w:val="clear" w:color="auto" w:fill="FCFFD9"/>
          <w:lang w:val="nn-NO"/>
        </w:rPr>
        <w:t>som om han</w:t>
      </w:r>
      <w:r w:rsidR="00A66B5D" w:rsidRPr="00DC60C7">
        <w:rPr>
          <w:rFonts w:ascii="Times New Roman" w:hAnsi="Times New Roman" w:cs="Times New Roman"/>
          <w:color w:val="333333"/>
          <w:sz w:val="24"/>
          <w:szCs w:val="24"/>
          <w:shd w:val="clear" w:color="auto" w:fill="FCFFD9"/>
          <w:lang w:val="nn-NO"/>
        </w:rPr>
        <w:t xml:space="preserve"> bevega på seg mens han var mogleg å høyre. Det verka rart. Ein tjuv ville jo ha laga lyd fordi han bevega seg. </w:t>
      </w:r>
      <w:r w:rsidR="005E14AA" w:rsidRPr="00DC60C7">
        <w:rPr>
          <w:rFonts w:ascii="Times New Roman" w:hAnsi="Times New Roman" w:cs="Times New Roman"/>
          <w:color w:val="333333"/>
          <w:sz w:val="24"/>
          <w:szCs w:val="24"/>
          <w:shd w:val="clear" w:color="auto" w:fill="FCFFD9"/>
          <w:lang w:val="nn-NO"/>
        </w:rPr>
        <w:t xml:space="preserve">Det var vel berre det at hjernen hans begynte å bli </w:t>
      </w:r>
      <w:r w:rsidR="005E14AA" w:rsidRPr="00531B7B">
        <w:rPr>
          <w:rFonts w:ascii="Times New Roman" w:hAnsi="Times New Roman" w:cs="Times New Roman"/>
          <w:color w:val="333333"/>
          <w:sz w:val="24"/>
          <w:szCs w:val="24"/>
          <w:highlight w:val="yellow"/>
          <w:shd w:val="clear" w:color="auto" w:fill="FCFFD9"/>
          <w:lang w:val="nn-NO"/>
          <w:rPrChange w:id="16" w:author="Signe Ulset" w:date="2014-02-11T11:15:00Z">
            <w:rPr>
              <w:rFonts w:ascii="Times New Roman" w:hAnsi="Times New Roman" w:cs="Times New Roman"/>
              <w:color w:val="333333"/>
              <w:sz w:val="24"/>
              <w:szCs w:val="24"/>
              <w:shd w:val="clear" w:color="auto" w:fill="FCFFD9"/>
              <w:lang w:val="nn-NO"/>
            </w:rPr>
          </w:rPrChange>
        </w:rPr>
        <w:t>stress</w:t>
      </w:r>
      <w:r w:rsidR="005E14AA" w:rsidRPr="00DC60C7">
        <w:rPr>
          <w:rFonts w:ascii="Times New Roman" w:hAnsi="Times New Roman" w:cs="Times New Roman"/>
          <w:color w:val="333333"/>
          <w:sz w:val="24"/>
          <w:szCs w:val="24"/>
          <w:shd w:val="clear" w:color="auto" w:fill="FCFFD9"/>
          <w:lang w:val="nn-NO"/>
        </w:rPr>
        <w:t xml:space="preserve">, tenkte Sofus. «Spøkelse finnes jo ikkje», sa han til seg sjølv, men angra på at han hadde sakt det, i det sekundet orda glapp ut. </w:t>
      </w:r>
      <w:r w:rsidR="00AC12D4" w:rsidRPr="00DC60C7">
        <w:rPr>
          <w:rFonts w:ascii="Times New Roman" w:hAnsi="Times New Roman" w:cs="Times New Roman"/>
          <w:color w:val="333333"/>
          <w:sz w:val="24"/>
          <w:szCs w:val="24"/>
          <w:shd w:val="clear" w:color="auto" w:fill="FCFFD9"/>
          <w:lang w:val="nn-NO"/>
        </w:rPr>
        <w:t xml:space="preserve">Alt blei heilt stille. Sofus krøka seg saman, mens han banna </w:t>
      </w:r>
      <w:del w:id="17" w:author="Signe Ulset" w:date="2014-02-11T11:15:00Z">
        <w:r w:rsidR="00AC12D4" w:rsidRPr="00DC60C7" w:rsidDel="00531B7B">
          <w:rPr>
            <w:rFonts w:ascii="Times New Roman" w:hAnsi="Times New Roman" w:cs="Times New Roman"/>
            <w:color w:val="333333"/>
            <w:sz w:val="24"/>
            <w:szCs w:val="24"/>
            <w:shd w:val="clear" w:color="auto" w:fill="FCFFD9"/>
            <w:lang w:val="nn-NO"/>
          </w:rPr>
          <w:delText xml:space="preserve">lavt </w:delText>
        </w:r>
      </w:del>
      <w:ins w:id="18" w:author="Signe Ulset" w:date="2014-02-11T11:15:00Z">
        <w:r w:rsidR="00531B7B" w:rsidRPr="00DC60C7">
          <w:rPr>
            <w:rFonts w:ascii="Times New Roman" w:hAnsi="Times New Roman" w:cs="Times New Roman"/>
            <w:color w:val="333333"/>
            <w:sz w:val="24"/>
            <w:szCs w:val="24"/>
            <w:shd w:val="clear" w:color="auto" w:fill="FCFFD9"/>
            <w:lang w:val="nn-NO"/>
          </w:rPr>
          <w:t>l</w:t>
        </w:r>
        <w:r w:rsidR="00531B7B">
          <w:rPr>
            <w:rFonts w:ascii="Times New Roman" w:hAnsi="Times New Roman" w:cs="Times New Roman"/>
            <w:color w:val="333333"/>
            <w:sz w:val="24"/>
            <w:szCs w:val="24"/>
            <w:shd w:val="clear" w:color="auto" w:fill="FCFFD9"/>
            <w:lang w:val="nn-NO"/>
          </w:rPr>
          <w:t>ågt</w:t>
        </w:r>
        <w:r w:rsidR="00531B7B" w:rsidRPr="00DC60C7">
          <w:rPr>
            <w:rFonts w:ascii="Times New Roman" w:hAnsi="Times New Roman" w:cs="Times New Roman"/>
            <w:color w:val="333333"/>
            <w:sz w:val="24"/>
            <w:szCs w:val="24"/>
            <w:shd w:val="clear" w:color="auto" w:fill="FCFFD9"/>
            <w:lang w:val="nn-NO"/>
          </w:rPr>
          <w:t xml:space="preserve"> </w:t>
        </w:r>
      </w:ins>
      <w:r w:rsidR="00AC12D4" w:rsidRPr="00DC60C7">
        <w:rPr>
          <w:rFonts w:ascii="Times New Roman" w:hAnsi="Times New Roman" w:cs="Times New Roman"/>
          <w:color w:val="333333"/>
          <w:sz w:val="24"/>
          <w:szCs w:val="24"/>
          <w:shd w:val="clear" w:color="auto" w:fill="FCFFD9"/>
          <w:lang w:val="nn-NO"/>
        </w:rPr>
        <w:t>for seg sjølv.</w:t>
      </w:r>
      <w:r w:rsidR="00315428" w:rsidRPr="00DC60C7">
        <w:rPr>
          <w:rFonts w:ascii="Times New Roman" w:hAnsi="Times New Roman" w:cs="Times New Roman"/>
          <w:color w:val="333333"/>
          <w:sz w:val="24"/>
          <w:szCs w:val="24"/>
          <w:shd w:val="clear" w:color="auto" w:fill="FCFFD9"/>
          <w:lang w:val="nn-NO"/>
        </w:rPr>
        <w:t xml:space="preserve"> Alle lydar forsvann. I det øyr</w:t>
      </w:r>
      <w:r w:rsidR="00315428" w:rsidRPr="00531B7B">
        <w:rPr>
          <w:rFonts w:ascii="Times New Roman" w:hAnsi="Times New Roman" w:cs="Times New Roman"/>
          <w:color w:val="333333"/>
          <w:sz w:val="24"/>
          <w:szCs w:val="24"/>
          <w:highlight w:val="yellow"/>
          <w:shd w:val="clear" w:color="auto" w:fill="FCFFD9"/>
          <w:lang w:val="nn-NO"/>
          <w:rPrChange w:id="19" w:author="Signe Ulset" w:date="2014-02-11T11:15:00Z">
            <w:rPr>
              <w:rFonts w:ascii="Times New Roman" w:hAnsi="Times New Roman" w:cs="Times New Roman"/>
              <w:color w:val="333333"/>
              <w:sz w:val="24"/>
              <w:szCs w:val="24"/>
              <w:shd w:val="clear" w:color="auto" w:fill="FCFFD9"/>
              <w:lang w:val="nn-NO"/>
            </w:rPr>
          </w:rPrChange>
        </w:rPr>
        <w:t>ane</w:t>
      </w:r>
      <w:r w:rsidR="00315428" w:rsidRPr="00DC60C7">
        <w:rPr>
          <w:rFonts w:ascii="Times New Roman" w:hAnsi="Times New Roman" w:cs="Times New Roman"/>
          <w:color w:val="333333"/>
          <w:sz w:val="24"/>
          <w:szCs w:val="24"/>
          <w:shd w:val="clear" w:color="auto" w:fill="FCFFD9"/>
          <w:lang w:val="nn-NO"/>
        </w:rPr>
        <w:t xml:space="preserve"> til Sofus blei van med stilheita, la han meir og meir merka til de tunge pusta til foreldra hans, som smaug seg inn i gjennom veggen frå naborommet. Sofus auge flakka frå side til side i rommet men</w:t>
      </w:r>
      <w:r w:rsidR="00D63455" w:rsidRPr="00DC60C7">
        <w:rPr>
          <w:rFonts w:ascii="Times New Roman" w:hAnsi="Times New Roman" w:cs="Times New Roman"/>
          <w:color w:val="333333"/>
          <w:sz w:val="24"/>
          <w:szCs w:val="24"/>
          <w:shd w:val="clear" w:color="auto" w:fill="FCFFD9"/>
          <w:lang w:val="nn-NO"/>
        </w:rPr>
        <w:t>s han prøvde å fokusere høyrsla si</w:t>
      </w:r>
      <w:r w:rsidR="00315428" w:rsidRPr="00DC60C7">
        <w:rPr>
          <w:rFonts w:ascii="Times New Roman" w:hAnsi="Times New Roman" w:cs="Times New Roman"/>
          <w:color w:val="333333"/>
          <w:sz w:val="24"/>
          <w:szCs w:val="24"/>
          <w:shd w:val="clear" w:color="auto" w:fill="FCFFD9"/>
          <w:lang w:val="nn-NO"/>
        </w:rPr>
        <w:t xml:space="preserve"> på </w:t>
      </w:r>
      <w:r w:rsidR="00D63455" w:rsidRPr="00DC60C7">
        <w:rPr>
          <w:rFonts w:ascii="Times New Roman" w:hAnsi="Times New Roman" w:cs="Times New Roman"/>
          <w:color w:val="333333"/>
          <w:sz w:val="24"/>
          <w:szCs w:val="24"/>
          <w:shd w:val="clear" w:color="auto" w:fill="FCFFD9"/>
          <w:lang w:val="nn-NO"/>
        </w:rPr>
        <w:t xml:space="preserve">den rare lyden. I noe som virka som </w:t>
      </w:r>
      <w:r w:rsidR="00830DCF">
        <w:rPr>
          <w:rFonts w:ascii="Times New Roman" w:hAnsi="Times New Roman" w:cs="Times New Roman"/>
          <w:color w:val="333333"/>
          <w:sz w:val="24"/>
          <w:szCs w:val="24"/>
          <w:highlight w:val="yellow"/>
          <w:shd w:val="clear" w:color="auto" w:fill="FCFFD9"/>
          <w:lang w:val="nn-NO"/>
        </w:rPr>
        <w:t>ein</w:t>
      </w:r>
      <w:r w:rsidR="00D63455" w:rsidRPr="00531B7B">
        <w:rPr>
          <w:rFonts w:ascii="Times New Roman" w:hAnsi="Times New Roman" w:cs="Times New Roman"/>
          <w:color w:val="333333"/>
          <w:sz w:val="24"/>
          <w:szCs w:val="24"/>
          <w:highlight w:val="yellow"/>
          <w:shd w:val="clear" w:color="auto" w:fill="FCFFD9"/>
          <w:lang w:val="nn-NO"/>
          <w:rPrChange w:id="20" w:author="Signe Ulset" w:date="2014-02-11T11:15:00Z">
            <w:rPr>
              <w:rFonts w:ascii="Times New Roman" w:hAnsi="Times New Roman" w:cs="Times New Roman"/>
              <w:color w:val="333333"/>
              <w:sz w:val="24"/>
              <w:szCs w:val="24"/>
              <w:shd w:val="clear" w:color="auto" w:fill="FCFFD9"/>
              <w:lang w:val="nn-NO"/>
            </w:rPr>
          </w:rPrChange>
        </w:rPr>
        <w:t xml:space="preserve"> e</w:t>
      </w:r>
      <w:r w:rsidR="00D63455" w:rsidRPr="00DC60C7">
        <w:rPr>
          <w:rFonts w:ascii="Times New Roman" w:hAnsi="Times New Roman" w:cs="Times New Roman"/>
          <w:color w:val="333333"/>
          <w:sz w:val="24"/>
          <w:szCs w:val="24"/>
          <w:shd w:val="clear" w:color="auto" w:fill="FCFFD9"/>
          <w:lang w:val="nn-NO"/>
        </w:rPr>
        <w:t>vigheit skjedde det ingen ting. Så plutseleg høyrte Sofus eit «svisj», som om nokon hadde opna ei luke. Det blei heilt stille. Sofus låg våken resten av den natta, men han høyrte aldri noko meir til den lyden. Han ville for alltid lure på kva det var</w:t>
      </w:r>
      <w:r w:rsidR="00DC60C7">
        <w:rPr>
          <w:rFonts w:ascii="Times New Roman" w:hAnsi="Times New Roman" w:cs="Times New Roman"/>
          <w:color w:val="333333"/>
          <w:sz w:val="24"/>
          <w:szCs w:val="24"/>
          <w:shd w:val="clear" w:color="auto" w:fill="FCFFD9"/>
          <w:lang w:val="nn-NO"/>
        </w:rPr>
        <w:t xml:space="preserve"> som hadde besøkt han den natta</w:t>
      </w:r>
      <w:r w:rsidR="00D63455" w:rsidRPr="00DC60C7">
        <w:rPr>
          <w:rFonts w:ascii="Times New Roman" w:hAnsi="Times New Roman" w:cs="Times New Roman"/>
          <w:color w:val="333333"/>
          <w:sz w:val="24"/>
          <w:szCs w:val="24"/>
          <w:shd w:val="clear" w:color="auto" w:fill="FCFFD9"/>
          <w:lang w:val="nn-NO"/>
        </w:rPr>
        <w:t>.</w:t>
      </w:r>
    </w:p>
    <w:p w:rsidR="00531B7B" w:rsidRDefault="00531B7B" w:rsidP="00315428">
      <w:pPr>
        <w:spacing w:line="360" w:lineRule="auto"/>
        <w:rPr>
          <w:rFonts w:ascii="Times New Roman" w:hAnsi="Times New Roman" w:cs="Times New Roman"/>
          <w:i/>
          <w:color w:val="FF0000"/>
          <w:sz w:val="24"/>
          <w:szCs w:val="24"/>
          <w:shd w:val="clear" w:color="auto" w:fill="FCFFD9"/>
          <w:lang w:val="nn-NO"/>
        </w:rPr>
      </w:pPr>
      <w:r w:rsidRPr="00531B7B">
        <w:rPr>
          <w:rFonts w:ascii="Times New Roman" w:hAnsi="Times New Roman" w:cs="Times New Roman"/>
          <w:i/>
          <w:color w:val="FF0000"/>
          <w:sz w:val="24"/>
          <w:szCs w:val="24"/>
          <w:shd w:val="clear" w:color="auto" w:fill="FCFFD9"/>
          <w:lang w:val="nn-NO"/>
        </w:rPr>
        <w:t xml:space="preserve">RESPONS: Ja, det lurer også eg på.  Kanskje han har drøymt? Nynorsken er ganske bra, Torstein, men nokre gule, du veit! Rett opp så forsvinn dei </w:t>
      </w:r>
      <w:r>
        <w:rPr>
          <w:rFonts w:ascii="Times New Roman" w:hAnsi="Times New Roman" w:cs="Times New Roman"/>
          <w:i/>
          <w:color w:val="FF0000"/>
          <w:sz w:val="24"/>
          <w:szCs w:val="24"/>
          <w:shd w:val="clear" w:color="auto" w:fill="FCFFD9"/>
          <w:lang w:val="nn-NO"/>
        </w:rPr>
        <w:t>sik</w:t>
      </w:r>
      <w:r w:rsidRPr="00531B7B">
        <w:rPr>
          <w:rFonts w:ascii="Times New Roman" w:hAnsi="Times New Roman" w:cs="Times New Roman"/>
          <w:i/>
          <w:color w:val="FF0000"/>
          <w:sz w:val="24"/>
          <w:szCs w:val="24"/>
          <w:shd w:val="clear" w:color="auto" w:fill="FCFFD9"/>
          <w:lang w:val="nn-NO"/>
        </w:rPr>
        <w:t>k</w:t>
      </w:r>
      <w:r>
        <w:rPr>
          <w:rFonts w:ascii="Times New Roman" w:hAnsi="Times New Roman" w:cs="Times New Roman"/>
          <w:i/>
          <w:color w:val="FF0000"/>
          <w:sz w:val="24"/>
          <w:szCs w:val="24"/>
          <w:shd w:val="clear" w:color="auto" w:fill="FCFFD9"/>
          <w:lang w:val="nn-NO"/>
        </w:rPr>
        <w:t>e</w:t>
      </w:r>
      <w:r w:rsidRPr="00531B7B">
        <w:rPr>
          <w:rFonts w:ascii="Times New Roman" w:hAnsi="Times New Roman" w:cs="Times New Roman"/>
          <w:i/>
          <w:color w:val="FF0000"/>
          <w:sz w:val="24"/>
          <w:szCs w:val="24"/>
          <w:shd w:val="clear" w:color="auto" w:fill="FCFFD9"/>
          <w:lang w:val="nn-NO"/>
        </w:rPr>
        <w:t>rt.</w:t>
      </w:r>
    </w:p>
    <w:p w:rsidR="00531B7B" w:rsidRDefault="00531B7B" w:rsidP="00315428">
      <w:pPr>
        <w:spacing w:line="360" w:lineRule="auto"/>
        <w:rPr>
          <w:rFonts w:ascii="Times New Roman" w:hAnsi="Times New Roman" w:cs="Times New Roman"/>
          <w:i/>
          <w:color w:val="FF0000"/>
          <w:sz w:val="24"/>
          <w:szCs w:val="24"/>
          <w:shd w:val="clear" w:color="auto" w:fill="FCFFD9"/>
          <w:lang w:val="nn-NO"/>
        </w:rPr>
      </w:pPr>
      <w:r>
        <w:rPr>
          <w:rFonts w:ascii="Times New Roman" w:hAnsi="Times New Roman" w:cs="Times New Roman"/>
          <w:i/>
          <w:color w:val="FF0000"/>
          <w:sz w:val="24"/>
          <w:szCs w:val="24"/>
          <w:shd w:val="clear" w:color="auto" w:fill="FCFFD9"/>
          <w:lang w:val="nn-NO"/>
        </w:rPr>
        <w:t>KARAKTER: 4/5</w:t>
      </w:r>
    </w:p>
    <w:p w:rsidR="00531B7B" w:rsidRDefault="00531B7B" w:rsidP="00315428">
      <w:pPr>
        <w:spacing w:line="360" w:lineRule="auto"/>
        <w:rPr>
          <w:rFonts w:ascii="Times New Roman" w:hAnsi="Times New Roman" w:cs="Times New Roman"/>
          <w:i/>
          <w:color w:val="FF0000"/>
          <w:sz w:val="24"/>
          <w:szCs w:val="24"/>
          <w:shd w:val="clear" w:color="auto" w:fill="FCFFD9"/>
          <w:lang w:val="nn-NO"/>
        </w:rPr>
      </w:pPr>
      <w:r>
        <w:rPr>
          <w:rFonts w:ascii="Times New Roman" w:hAnsi="Times New Roman" w:cs="Times New Roman"/>
          <w:i/>
          <w:color w:val="FF0000"/>
          <w:sz w:val="24"/>
          <w:szCs w:val="24"/>
          <w:shd w:val="clear" w:color="auto" w:fill="FCFFD9"/>
          <w:lang w:val="nn-NO"/>
        </w:rPr>
        <w:t>DI EIGA VURDERING:</w:t>
      </w:r>
    </w:p>
    <w:p w:rsidR="0055351D" w:rsidRDefault="0055351D" w:rsidP="00315428">
      <w:pPr>
        <w:spacing w:line="360" w:lineRule="auto"/>
        <w:rPr>
          <w:rFonts w:ascii="Times New Roman" w:hAnsi="Times New Roman" w:cs="Times New Roman"/>
          <w:i/>
          <w:color w:val="FF0000"/>
          <w:sz w:val="24"/>
          <w:szCs w:val="24"/>
          <w:shd w:val="clear" w:color="auto" w:fill="FCFFD9"/>
          <w:lang w:val="nn-NO"/>
        </w:rPr>
      </w:pPr>
      <w:r>
        <w:rPr>
          <w:rFonts w:ascii="Times New Roman" w:hAnsi="Times New Roman" w:cs="Times New Roman"/>
          <w:i/>
          <w:color w:val="FF0000"/>
          <w:sz w:val="24"/>
          <w:szCs w:val="24"/>
          <w:shd w:val="clear" w:color="auto" w:fill="FCFFD9"/>
          <w:lang w:val="nn-NO"/>
        </w:rPr>
        <w:lastRenderedPageBreak/>
        <w:t>Eg meiner det var ein bra vurdering og eg skjønner kva du meiner. Kunne kanskje ha skreve litt færre ord med svaret, og litt fleire som du berre guler ut.</w:t>
      </w:r>
      <w:bookmarkStart w:id="21" w:name="_GoBack"/>
      <w:bookmarkEnd w:id="21"/>
    </w:p>
    <w:p w:rsidR="00531B7B" w:rsidRPr="00531B7B" w:rsidRDefault="00531B7B" w:rsidP="00315428">
      <w:pPr>
        <w:spacing w:line="360" w:lineRule="auto"/>
        <w:rPr>
          <w:rFonts w:ascii="Times New Roman" w:hAnsi="Times New Roman" w:cs="Times New Roman"/>
          <w:i/>
          <w:color w:val="FF0000"/>
          <w:sz w:val="24"/>
          <w:szCs w:val="24"/>
          <w:lang w:val="nn-NO"/>
        </w:rPr>
      </w:pPr>
    </w:p>
    <w:sectPr w:rsidR="00531B7B" w:rsidRPr="00531B7B" w:rsidSect="00531B7B">
      <w:pgSz w:w="11906" w:h="16838"/>
      <w:pgMar w:top="426"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6073"/>
    <w:rsid w:val="00081523"/>
    <w:rsid w:val="000F36BB"/>
    <w:rsid w:val="001B050E"/>
    <w:rsid w:val="002A68BC"/>
    <w:rsid w:val="003120E1"/>
    <w:rsid w:val="00315428"/>
    <w:rsid w:val="004917AC"/>
    <w:rsid w:val="00531B7B"/>
    <w:rsid w:val="0055351D"/>
    <w:rsid w:val="005E14AA"/>
    <w:rsid w:val="006B5B56"/>
    <w:rsid w:val="007542B5"/>
    <w:rsid w:val="007C0AE3"/>
    <w:rsid w:val="00813257"/>
    <w:rsid w:val="00830DCF"/>
    <w:rsid w:val="00886B2F"/>
    <w:rsid w:val="00980417"/>
    <w:rsid w:val="00993D72"/>
    <w:rsid w:val="00A66B5D"/>
    <w:rsid w:val="00AC12D4"/>
    <w:rsid w:val="00B16073"/>
    <w:rsid w:val="00B206DD"/>
    <w:rsid w:val="00B830C1"/>
    <w:rsid w:val="00D63455"/>
    <w:rsid w:val="00DC60C7"/>
    <w:rsid w:val="00E34A4A"/>
    <w:rsid w:val="00E8292D"/>
    <w:rsid w:val="00ED5D6A"/>
    <w:rsid w:val="00FC4196"/>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Bobletekst">
    <w:name w:val="Balloon Text"/>
    <w:basedOn w:val="Normal"/>
    <w:link w:val="BobletekstTegn"/>
    <w:uiPriority w:val="99"/>
    <w:semiHidden/>
    <w:unhideWhenUsed/>
    <w:rsid w:val="00B16073"/>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B1607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Bobletekst">
    <w:name w:val="Balloon Text"/>
    <w:basedOn w:val="Normal"/>
    <w:link w:val="BobletekstTegn"/>
    <w:uiPriority w:val="99"/>
    <w:semiHidden/>
    <w:unhideWhenUsed/>
    <w:rsid w:val="00B16073"/>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B1607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462</Words>
  <Characters>2454</Characters>
  <Application>Microsoft Office Word</Application>
  <DocSecurity>0</DocSecurity>
  <Lines>20</Lines>
  <Paragraphs>5</Paragraphs>
  <ScaleCrop>false</ScaleCrop>
  <HeadingPairs>
    <vt:vector size="2" baseType="variant">
      <vt:variant>
        <vt:lpstr>Tittel</vt:lpstr>
      </vt:variant>
      <vt:variant>
        <vt:i4>1</vt:i4>
      </vt:variant>
    </vt:vector>
  </HeadingPairs>
  <TitlesOfParts>
    <vt:vector size="1" baseType="lpstr">
      <vt:lpstr/>
    </vt:vector>
  </TitlesOfParts>
  <Company>Vestfold Fylkeskommune</Company>
  <LinksUpToDate>false</LinksUpToDate>
  <CharactersWithSpaces>2911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Torstein Solheim Ølberg</dc:creator>
  <cp:lastModifiedBy>Torstein Solheim Ølberg</cp:lastModifiedBy>
  <cp:revision>2</cp:revision>
  <dcterms:created xsi:type="dcterms:W3CDTF">2014-02-11T13:43:00Z</dcterms:created>
  <dcterms:modified xsi:type="dcterms:W3CDTF">2014-02-11T13:43:00Z</dcterms:modified>
</cp:coreProperties>
</file>