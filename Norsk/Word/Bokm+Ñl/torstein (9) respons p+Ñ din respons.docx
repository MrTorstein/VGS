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59" w:rsidRDefault="00F04859" w:rsidP="00F04859">
      <w:pPr>
        <w:jc w:val="center"/>
        <w:rPr>
          <w:rFonts w:asciiTheme="majorHAnsi" w:hAnsiTheme="majorHAnsi"/>
          <w:sz w:val="40"/>
          <w:szCs w:val="40"/>
        </w:rPr>
      </w:pPr>
      <w:r>
        <w:rPr>
          <w:rFonts w:asciiTheme="majorHAnsi" w:hAnsiTheme="majorHAnsi"/>
          <w:sz w:val="40"/>
          <w:szCs w:val="40"/>
        </w:rPr>
        <w:t>Moral på godt og vondt</w:t>
      </w:r>
    </w:p>
    <w:p w:rsidR="00F04859" w:rsidRDefault="00F04859" w:rsidP="00F04859">
      <w:pPr>
        <w:spacing w:line="360" w:lineRule="auto"/>
        <w:rPr>
          <w:sz w:val="24"/>
          <w:szCs w:val="24"/>
        </w:rPr>
      </w:pPr>
      <w:commentRangeStart w:id="0"/>
      <w:del w:id="1" w:author="Signe Ulset" w:date="2014-10-20T00:50:00Z">
        <w:r w:rsidDel="00796282">
          <w:rPr>
            <w:sz w:val="24"/>
            <w:szCs w:val="24"/>
          </w:rPr>
          <w:delText>Moraler</w:delText>
        </w:r>
      </w:del>
      <w:commentRangeEnd w:id="0"/>
      <w:r w:rsidR="00796282">
        <w:rPr>
          <w:rStyle w:val="Merknadsreferanse"/>
        </w:rPr>
        <w:commentReference w:id="0"/>
      </w:r>
      <w:del w:id="2" w:author="Signe Ulset" w:date="2014-10-20T00:50:00Z">
        <w:r w:rsidDel="00796282">
          <w:rPr>
            <w:sz w:val="24"/>
            <w:szCs w:val="24"/>
          </w:rPr>
          <w:delText xml:space="preserve"> </w:delText>
        </w:r>
      </w:del>
      <w:ins w:id="3" w:author="Signe Ulset" w:date="2014-10-20T00:50:00Z">
        <w:r w:rsidR="00796282">
          <w:rPr>
            <w:sz w:val="24"/>
            <w:szCs w:val="24"/>
          </w:rPr>
          <w:t xml:space="preserve">Moral </w:t>
        </w:r>
      </w:ins>
      <w:r>
        <w:rPr>
          <w:sz w:val="24"/>
          <w:szCs w:val="24"/>
        </w:rPr>
        <w:t xml:space="preserve">har vært viktig fra tidenes morgen og helt fram til i dag. </w:t>
      </w:r>
      <w:commentRangeStart w:id="4"/>
      <w:r>
        <w:rPr>
          <w:sz w:val="24"/>
          <w:szCs w:val="24"/>
        </w:rPr>
        <w:t xml:space="preserve">Fra Steinalderen </w:t>
      </w:r>
      <w:commentRangeEnd w:id="4"/>
      <w:r w:rsidR="00796282">
        <w:rPr>
          <w:rStyle w:val="Merknadsreferanse"/>
        </w:rPr>
        <w:commentReference w:id="4"/>
      </w:r>
      <w:r>
        <w:rPr>
          <w:sz w:val="24"/>
          <w:szCs w:val="24"/>
        </w:rPr>
        <w:t>og frem ti</w:t>
      </w:r>
      <w:r w:rsidR="00ED4B7B">
        <w:rPr>
          <w:sz w:val="24"/>
          <w:szCs w:val="24"/>
        </w:rPr>
        <w:t>l denne dato</w:t>
      </w:r>
      <w:r>
        <w:rPr>
          <w:sz w:val="24"/>
          <w:szCs w:val="24"/>
        </w:rPr>
        <w:t xml:space="preserve"> har </w:t>
      </w:r>
      <w:del w:id="5" w:author="Signe Ulset" w:date="2014-10-20T00:50:00Z">
        <w:r w:rsidDel="00796282">
          <w:rPr>
            <w:sz w:val="24"/>
            <w:szCs w:val="24"/>
          </w:rPr>
          <w:delText xml:space="preserve">moralene </w:delText>
        </w:r>
      </w:del>
      <w:ins w:id="6" w:author="Signe Ulset" w:date="2014-10-20T00:50:00Z">
        <w:r w:rsidR="00796282">
          <w:rPr>
            <w:sz w:val="24"/>
            <w:szCs w:val="24"/>
          </w:rPr>
          <w:t xml:space="preserve">moralen </w:t>
        </w:r>
      </w:ins>
      <w:r>
        <w:rPr>
          <w:sz w:val="24"/>
          <w:szCs w:val="24"/>
        </w:rPr>
        <w:t>forandret seg med jevne mellomrom. «</w:t>
      </w:r>
      <w:r w:rsidR="00ED4B7B">
        <w:rPr>
          <w:sz w:val="24"/>
          <w:szCs w:val="24"/>
        </w:rPr>
        <w:t>Mor(eller far)</w:t>
      </w:r>
      <w:r>
        <w:rPr>
          <w:sz w:val="24"/>
          <w:szCs w:val="24"/>
        </w:rPr>
        <w:t xml:space="preserve"> har alltid rett»</w:t>
      </w:r>
      <w:r w:rsidR="00ED4B7B">
        <w:rPr>
          <w:sz w:val="24"/>
          <w:szCs w:val="24"/>
        </w:rPr>
        <w:t>, har sikkert foreldrene dine</w:t>
      </w:r>
      <w:r>
        <w:rPr>
          <w:sz w:val="24"/>
          <w:szCs w:val="24"/>
        </w:rPr>
        <w:t xml:space="preserve"> </w:t>
      </w:r>
      <w:del w:id="7" w:author="Signe Ulset" w:date="2014-10-20T00:51:00Z">
        <w:r w:rsidDel="00796282">
          <w:rPr>
            <w:sz w:val="24"/>
            <w:szCs w:val="24"/>
          </w:rPr>
          <w:delText xml:space="preserve">sakt </w:delText>
        </w:r>
      </w:del>
      <w:ins w:id="8" w:author="Signe Ulset" w:date="2014-10-20T00:51:00Z">
        <w:r w:rsidR="00796282">
          <w:rPr>
            <w:sz w:val="24"/>
            <w:szCs w:val="24"/>
          </w:rPr>
          <w:t xml:space="preserve">sagt </w:t>
        </w:r>
      </w:ins>
      <w:r>
        <w:rPr>
          <w:sz w:val="24"/>
          <w:szCs w:val="24"/>
        </w:rPr>
        <w:t>til deg da du var liten. «Vend det andre kinnet til», er også en vanlig ting å høre. Moraler kommer i alle former og er forskjellige fra kulturer til kulturer</w:t>
      </w:r>
      <w:r w:rsidR="00706D2A">
        <w:rPr>
          <w:sz w:val="24"/>
          <w:szCs w:val="24"/>
        </w:rPr>
        <w:t>, men er noen moraler bedre en andre?</w:t>
      </w:r>
      <w:r w:rsidR="00ED4B7B">
        <w:rPr>
          <w:sz w:val="24"/>
          <w:szCs w:val="24"/>
        </w:rPr>
        <w:t xml:space="preserve"> Hvordan har kulturer </w:t>
      </w:r>
      <w:del w:id="9" w:author="Signe Ulset" w:date="2014-10-20T00:51:00Z">
        <w:r w:rsidR="00ED4B7B" w:rsidDel="00796282">
          <w:rPr>
            <w:sz w:val="24"/>
            <w:szCs w:val="24"/>
          </w:rPr>
          <w:delText xml:space="preserve">hvert </w:delText>
        </w:r>
      </w:del>
      <w:ins w:id="10" w:author="Signe Ulset" w:date="2014-10-20T00:51:00Z">
        <w:r w:rsidR="00796282">
          <w:rPr>
            <w:sz w:val="24"/>
            <w:szCs w:val="24"/>
          </w:rPr>
          <w:t xml:space="preserve"> vært </w:t>
        </w:r>
      </w:ins>
      <w:r w:rsidR="00ED4B7B">
        <w:rPr>
          <w:sz w:val="24"/>
          <w:szCs w:val="24"/>
        </w:rPr>
        <w:t>i Norge?</w:t>
      </w:r>
      <w:ins w:id="11" w:author="Signe Ulset" w:date="2014-10-20T00:52:00Z">
        <w:r w:rsidR="00796282">
          <w:rPr>
            <w:sz w:val="24"/>
            <w:szCs w:val="24"/>
          </w:rPr>
          <w:t xml:space="preserve"> (Egentlig synes jeg dette avsnittet ble litt sånn cirka, om du skjønner hva jeg mener, Torstein.</w:t>
        </w:r>
      </w:ins>
      <w:ins w:id="12" w:author="Signe Ulset" w:date="2014-10-20T00:54:00Z">
        <w:r w:rsidR="00796282">
          <w:rPr>
            <w:sz w:val="24"/>
            <w:szCs w:val="24"/>
          </w:rPr>
          <w:t xml:space="preserve"> Husk at du har valgt å skrive et kåseri, og da er det lurt å slå an den tonen med en gang, synes jeg.)</w:t>
        </w:r>
      </w:ins>
    </w:p>
    <w:p w:rsidR="00F04859" w:rsidRDefault="00706D2A" w:rsidP="000E0893">
      <w:pPr>
        <w:spacing w:line="360" w:lineRule="auto"/>
        <w:rPr>
          <w:sz w:val="24"/>
          <w:szCs w:val="24"/>
        </w:rPr>
      </w:pPr>
      <w:r>
        <w:rPr>
          <w:sz w:val="24"/>
          <w:szCs w:val="24"/>
        </w:rPr>
        <w:t>I dag lever vi etter normer og regler som sier at man skal være greie og snille mot hverandre</w:t>
      </w:r>
      <w:ins w:id="13" w:author="Signe Ulset" w:date="2014-10-20T00:53:00Z">
        <w:r w:rsidR="00796282">
          <w:rPr>
            <w:sz w:val="24"/>
            <w:szCs w:val="24"/>
          </w:rPr>
          <w:t>,</w:t>
        </w:r>
      </w:ins>
      <w:r>
        <w:rPr>
          <w:sz w:val="24"/>
          <w:szCs w:val="24"/>
        </w:rPr>
        <w:t xml:space="preserve"> og ingen skal plage noen. Vi kan si at vi har en </w:t>
      </w:r>
      <w:del w:id="14" w:author="Signe Ulset" w:date="2014-10-20T00:53:00Z">
        <w:r w:rsidDel="00796282">
          <w:rPr>
            <w:sz w:val="24"/>
            <w:szCs w:val="24"/>
          </w:rPr>
          <w:delText xml:space="preserve">masse </w:delText>
        </w:r>
      </w:del>
      <w:ins w:id="15" w:author="Signe Ulset" w:date="2014-10-20T00:53:00Z">
        <w:r w:rsidR="00796282">
          <w:rPr>
            <w:sz w:val="24"/>
            <w:szCs w:val="24"/>
          </w:rPr>
          <w:t xml:space="preserve"> del </w:t>
        </w:r>
      </w:ins>
      <w:del w:id="16" w:author="Signe Ulset" w:date="2014-10-20T00:54:00Z">
        <w:r w:rsidDel="00796282">
          <w:rPr>
            <w:sz w:val="24"/>
            <w:szCs w:val="24"/>
          </w:rPr>
          <w:delText>putemoraler</w:delText>
        </w:r>
      </w:del>
      <w:ins w:id="17" w:author="Signe Ulset" w:date="2014-10-20T00:54:00Z">
        <w:r w:rsidR="00796282">
          <w:rPr>
            <w:sz w:val="24"/>
            <w:szCs w:val="24"/>
          </w:rPr>
          <w:t xml:space="preserve"> putemoral</w:t>
        </w:r>
      </w:ins>
      <w:r>
        <w:rPr>
          <w:sz w:val="24"/>
          <w:szCs w:val="24"/>
        </w:rPr>
        <w:t>, som vil si at moralene våre er kosete og vennlige</w:t>
      </w:r>
      <w:r w:rsidR="00F60D35">
        <w:rPr>
          <w:sz w:val="24"/>
          <w:szCs w:val="24"/>
        </w:rPr>
        <w:t>,</w:t>
      </w:r>
      <w:r>
        <w:rPr>
          <w:sz w:val="24"/>
          <w:szCs w:val="24"/>
        </w:rPr>
        <w:t xml:space="preserve"> og vi får alle </w:t>
      </w:r>
      <w:proofErr w:type="gramStart"/>
      <w:r>
        <w:rPr>
          <w:sz w:val="24"/>
          <w:szCs w:val="24"/>
        </w:rPr>
        <w:t>lyst</w:t>
      </w:r>
      <w:proofErr w:type="gramEnd"/>
      <w:r>
        <w:rPr>
          <w:sz w:val="24"/>
          <w:szCs w:val="24"/>
        </w:rPr>
        <w:t xml:space="preserve"> til å være ordentlig glad i hverandre. Æsj! Er det ingen som har bein i nesa lenger</w:t>
      </w:r>
      <w:del w:id="18" w:author="Signe Ulset" w:date="2014-10-20T00:55:00Z">
        <w:r w:rsidDel="00796282">
          <w:rPr>
            <w:sz w:val="24"/>
            <w:szCs w:val="24"/>
          </w:rPr>
          <w:delText xml:space="preserve">. </w:delText>
        </w:r>
      </w:del>
      <w:ins w:id="19" w:author="Signe Ulset" w:date="2014-10-20T00:55:00Z">
        <w:r w:rsidR="00796282">
          <w:rPr>
            <w:sz w:val="24"/>
            <w:szCs w:val="24"/>
          </w:rPr>
          <w:t xml:space="preserve">? </w:t>
        </w:r>
      </w:ins>
      <w:r>
        <w:rPr>
          <w:sz w:val="24"/>
          <w:szCs w:val="24"/>
        </w:rPr>
        <w:t>Er moralene i samfunnet vårt laget av en masse hippier som satt sammen rundt et bål og sang vennskaps</w:t>
      </w:r>
      <w:r w:rsidR="00F60D35">
        <w:rPr>
          <w:sz w:val="24"/>
          <w:szCs w:val="24"/>
        </w:rPr>
        <w:t xml:space="preserve">sanger mens </w:t>
      </w:r>
      <w:proofErr w:type="gramStart"/>
      <w:r w:rsidR="00F60D35">
        <w:rPr>
          <w:sz w:val="24"/>
          <w:szCs w:val="24"/>
        </w:rPr>
        <w:t>de</w:t>
      </w:r>
      <w:proofErr w:type="gramEnd"/>
      <w:r w:rsidR="00ED4B7B">
        <w:rPr>
          <w:sz w:val="24"/>
          <w:szCs w:val="24"/>
        </w:rPr>
        <w:t xml:space="preserve"> røyket</w:t>
      </w:r>
      <w:r>
        <w:rPr>
          <w:sz w:val="24"/>
          <w:szCs w:val="24"/>
        </w:rPr>
        <w:t xml:space="preserve"> </w:t>
      </w:r>
      <w:proofErr w:type="gramStart"/>
      <w:r>
        <w:rPr>
          <w:sz w:val="24"/>
          <w:szCs w:val="24"/>
        </w:rPr>
        <w:t>hasj</w:t>
      </w:r>
      <w:proofErr w:type="gramEnd"/>
      <w:r>
        <w:rPr>
          <w:sz w:val="24"/>
          <w:szCs w:val="24"/>
        </w:rPr>
        <w:t xml:space="preserve">? </w:t>
      </w:r>
      <w:r w:rsidR="000E0893">
        <w:rPr>
          <w:sz w:val="24"/>
          <w:szCs w:val="24"/>
        </w:rPr>
        <w:t>Så er det jo også riktig at vi lever i et mye mindre voldelig og trygt samfunn</w:t>
      </w:r>
      <w:ins w:id="20" w:author="Signe Ulset" w:date="2014-10-20T00:55:00Z">
        <w:r w:rsidR="00796282">
          <w:rPr>
            <w:sz w:val="24"/>
            <w:szCs w:val="24"/>
          </w:rPr>
          <w:t xml:space="preserve"> enn tidligere</w:t>
        </w:r>
      </w:ins>
      <w:r w:rsidR="000E0893">
        <w:rPr>
          <w:sz w:val="24"/>
          <w:szCs w:val="24"/>
        </w:rPr>
        <w:t>, der man ikke trenger å ten</w:t>
      </w:r>
      <w:r w:rsidR="00F60D35">
        <w:rPr>
          <w:sz w:val="24"/>
          <w:szCs w:val="24"/>
        </w:rPr>
        <w:t xml:space="preserve">ke på at en fiende skal komme </w:t>
      </w:r>
      <w:proofErr w:type="gramStart"/>
      <w:r w:rsidR="00F60D35">
        <w:rPr>
          <w:sz w:val="24"/>
          <w:szCs w:val="24"/>
        </w:rPr>
        <w:t>å</w:t>
      </w:r>
      <w:proofErr w:type="gramEnd"/>
      <w:r w:rsidR="000E0893">
        <w:rPr>
          <w:sz w:val="24"/>
          <w:szCs w:val="24"/>
        </w:rPr>
        <w:t xml:space="preserve"> drepe deg mens du står i morgenkåpa og lager kaffe. Allikevel er det jo litt stressende å måtte tenke på at vi ikke skal irritere noen</w:t>
      </w:r>
      <w:r w:rsidR="00ED4B7B">
        <w:rPr>
          <w:sz w:val="24"/>
          <w:szCs w:val="24"/>
        </w:rPr>
        <w:t>. A</w:t>
      </w:r>
      <w:r w:rsidR="000E0893">
        <w:rPr>
          <w:sz w:val="24"/>
          <w:szCs w:val="24"/>
        </w:rPr>
        <w:t xml:space="preserve">t mange ungdommer lever etter moralen </w:t>
      </w:r>
      <w:del w:id="21" w:author="Signe Ulset" w:date="2014-10-20T00:56:00Z">
        <w:r w:rsidR="00ED4B7B" w:rsidDel="00796282">
          <w:rPr>
            <w:sz w:val="24"/>
            <w:szCs w:val="24"/>
          </w:rPr>
          <w:delText>s</w:delText>
        </w:r>
        <w:r w:rsidR="000E0893" w:rsidDel="00796282">
          <w:rPr>
            <w:sz w:val="24"/>
            <w:szCs w:val="24"/>
          </w:rPr>
          <w:delText xml:space="preserve">om </w:delText>
        </w:r>
      </w:del>
      <w:ins w:id="22" w:author="Signe Ulset" w:date="2014-10-20T00:56:00Z">
        <w:r w:rsidR="00796282">
          <w:rPr>
            <w:sz w:val="24"/>
            <w:szCs w:val="24"/>
          </w:rPr>
          <w:t xml:space="preserve"> om </w:t>
        </w:r>
      </w:ins>
      <w:r w:rsidR="000E0893">
        <w:rPr>
          <w:sz w:val="24"/>
          <w:szCs w:val="24"/>
        </w:rPr>
        <w:t xml:space="preserve">at man ikke skal </w:t>
      </w:r>
      <w:del w:id="23" w:author="Signe Ulset" w:date="2014-10-20T00:57:00Z">
        <w:r w:rsidR="000E0893" w:rsidDel="00796282">
          <w:rPr>
            <w:sz w:val="24"/>
            <w:szCs w:val="24"/>
          </w:rPr>
          <w:delText xml:space="preserve">være </w:delText>
        </w:r>
      </w:del>
      <w:ins w:id="24" w:author="Signe Ulset" w:date="2014-10-20T00:57:00Z">
        <w:r w:rsidR="00796282">
          <w:rPr>
            <w:sz w:val="24"/>
            <w:szCs w:val="24"/>
          </w:rPr>
          <w:t xml:space="preserve"> </w:t>
        </w:r>
      </w:ins>
      <w:r w:rsidR="000E0893">
        <w:rPr>
          <w:sz w:val="24"/>
          <w:szCs w:val="24"/>
        </w:rPr>
        <w:t>skille seg ut på noen som helst måte</w:t>
      </w:r>
      <w:ins w:id="25" w:author="Signe Ulset" w:date="2014-10-20T00:57:00Z">
        <w:r w:rsidR="00796282">
          <w:rPr>
            <w:sz w:val="24"/>
            <w:szCs w:val="24"/>
          </w:rPr>
          <w:t>,</w:t>
        </w:r>
      </w:ins>
      <w:r w:rsidR="00ED4B7B">
        <w:rPr>
          <w:sz w:val="24"/>
          <w:szCs w:val="24"/>
        </w:rPr>
        <w:t xml:space="preserve"> eller </w:t>
      </w:r>
      <w:ins w:id="26" w:author="Signe Ulset" w:date="2014-10-20T00:57:00Z">
        <w:r w:rsidR="00796282">
          <w:rPr>
            <w:sz w:val="24"/>
            <w:szCs w:val="24"/>
          </w:rPr>
          <w:t xml:space="preserve">at de skal forholde seg til </w:t>
        </w:r>
      </w:ins>
      <w:r w:rsidR="00ED4B7B">
        <w:rPr>
          <w:sz w:val="24"/>
          <w:szCs w:val="24"/>
        </w:rPr>
        <w:t>det vi populært kan kalle Janteloven</w:t>
      </w:r>
      <w:r w:rsidR="000E0893">
        <w:rPr>
          <w:sz w:val="24"/>
          <w:szCs w:val="24"/>
        </w:rPr>
        <w:t xml:space="preserve">. Ungdommer som går til psykolog har ofte </w:t>
      </w:r>
      <w:commentRangeStart w:id="27"/>
      <w:del w:id="28" w:author="Signe Ulset" w:date="2014-10-20T00:57:00Z">
        <w:r w:rsidR="000E0893" w:rsidDel="00796282">
          <w:rPr>
            <w:sz w:val="24"/>
            <w:szCs w:val="24"/>
          </w:rPr>
          <w:delText>dette</w:delText>
        </w:r>
      </w:del>
      <w:commentRangeEnd w:id="27"/>
      <w:r w:rsidR="00796282">
        <w:rPr>
          <w:rStyle w:val="Merknadsreferanse"/>
        </w:rPr>
        <w:commentReference w:id="27"/>
      </w:r>
      <w:del w:id="29" w:author="Signe Ulset" w:date="2014-10-20T00:57:00Z">
        <w:r w:rsidR="000E0893" w:rsidDel="00796282">
          <w:rPr>
            <w:sz w:val="24"/>
            <w:szCs w:val="24"/>
          </w:rPr>
          <w:delText xml:space="preserve"> </w:delText>
        </w:r>
      </w:del>
      <w:ins w:id="30" w:author="Signe Ulset" w:date="2014-10-20T00:57:00Z">
        <w:r w:rsidR="00796282">
          <w:rPr>
            <w:sz w:val="24"/>
            <w:szCs w:val="24"/>
          </w:rPr>
          <w:t xml:space="preserve">det </w:t>
        </w:r>
      </w:ins>
      <w:r w:rsidR="000E0893">
        <w:rPr>
          <w:sz w:val="24"/>
          <w:szCs w:val="24"/>
        </w:rPr>
        <w:t>problemet at de ikke klarer å tilfredsstille alle</w:t>
      </w:r>
      <w:ins w:id="31" w:author="Signe Ulset" w:date="2014-10-20T00:58:00Z">
        <w:r w:rsidR="00796282">
          <w:rPr>
            <w:sz w:val="24"/>
            <w:szCs w:val="24"/>
          </w:rPr>
          <w:t>,</w:t>
        </w:r>
      </w:ins>
      <w:r w:rsidR="000E0893">
        <w:rPr>
          <w:sz w:val="24"/>
          <w:szCs w:val="24"/>
        </w:rPr>
        <w:t xml:space="preserve"> og derfor tror at de er dårlige mennesker.</w:t>
      </w:r>
    </w:p>
    <w:p w:rsidR="000E0893" w:rsidRDefault="000E0893" w:rsidP="000E0893">
      <w:pPr>
        <w:spacing w:line="360" w:lineRule="auto"/>
        <w:rPr>
          <w:sz w:val="24"/>
          <w:szCs w:val="24"/>
        </w:rPr>
      </w:pPr>
      <w:r>
        <w:rPr>
          <w:sz w:val="24"/>
          <w:szCs w:val="24"/>
        </w:rPr>
        <w:t>På den andre siden var samfunnet før i tiden</w:t>
      </w:r>
      <w:r w:rsidR="00ED4B7B">
        <w:rPr>
          <w:sz w:val="24"/>
          <w:szCs w:val="24"/>
        </w:rPr>
        <w:t>, for eksempel i norrøn tid</w:t>
      </w:r>
      <w:r>
        <w:rPr>
          <w:sz w:val="24"/>
          <w:szCs w:val="24"/>
        </w:rPr>
        <w:t>, et veldig krigers og ærefullt samfunn.</w:t>
      </w:r>
      <w:r w:rsidR="00107E1F">
        <w:rPr>
          <w:sz w:val="24"/>
          <w:szCs w:val="24"/>
        </w:rPr>
        <w:t xml:space="preserve"> Allianser var viktig og vennene dine passet på deg, fordi du passet på dem. Dine venners fiender var dine fiender, og fiender var for alltid fiender. I gamle norrøne tekster kan vi lese at folk hevnet hverandre og at </w:t>
      </w:r>
      <w:r w:rsidR="00ED4B7B">
        <w:rPr>
          <w:sz w:val="24"/>
          <w:szCs w:val="24"/>
        </w:rPr>
        <w:t xml:space="preserve">familiens </w:t>
      </w:r>
      <w:r w:rsidR="00107E1F">
        <w:rPr>
          <w:sz w:val="24"/>
          <w:szCs w:val="24"/>
        </w:rPr>
        <w:t>ære var veldig viktig.</w:t>
      </w:r>
      <w:r w:rsidR="00ED4B7B">
        <w:rPr>
          <w:sz w:val="24"/>
          <w:szCs w:val="24"/>
        </w:rPr>
        <w:t xml:space="preserve"> For eksempel er Håvamål en tekst som visstnok skal være guden Odin sine regler og meninger om hvordan du skal leve. Her nevnes det at </w:t>
      </w:r>
      <w:r w:rsidR="00346955">
        <w:rPr>
          <w:sz w:val="24"/>
          <w:szCs w:val="24"/>
        </w:rPr>
        <w:t>folk skulle hevne de ugjerninger som ble gjort mot dem.</w:t>
      </w:r>
      <w:r w:rsidR="00107E1F">
        <w:rPr>
          <w:sz w:val="24"/>
          <w:szCs w:val="24"/>
        </w:rPr>
        <w:t xml:space="preserve"> Selv bestevenner kunne plutselig bli blodfiender bare på grunn av noen små uenigheter. I sagaen om Gun</w:t>
      </w:r>
      <w:r w:rsidR="00ED4B7B">
        <w:rPr>
          <w:sz w:val="24"/>
          <w:szCs w:val="24"/>
        </w:rPr>
        <w:t>n</w:t>
      </w:r>
      <w:r w:rsidR="00107E1F">
        <w:rPr>
          <w:sz w:val="24"/>
          <w:szCs w:val="24"/>
        </w:rPr>
        <w:t>laug Ormstunge blir hoved</w:t>
      </w:r>
      <w:r w:rsidR="00ED4B7B">
        <w:rPr>
          <w:sz w:val="24"/>
          <w:szCs w:val="24"/>
        </w:rPr>
        <w:t>personen først bestevenn med e</w:t>
      </w:r>
      <w:r w:rsidR="00107E1F">
        <w:rPr>
          <w:sz w:val="24"/>
          <w:szCs w:val="24"/>
        </w:rPr>
        <w:t>n person som heter Ravn, me</w:t>
      </w:r>
      <w:r w:rsidR="00ED4B7B">
        <w:rPr>
          <w:sz w:val="24"/>
          <w:szCs w:val="24"/>
        </w:rPr>
        <w:t>n på grunn av to dikt som de hver</w:t>
      </w:r>
      <w:r w:rsidR="00107E1F">
        <w:rPr>
          <w:sz w:val="24"/>
          <w:szCs w:val="24"/>
        </w:rPr>
        <w:t xml:space="preserve"> hadde skrevet til en konge så </w:t>
      </w:r>
      <w:r w:rsidR="00107E1F">
        <w:rPr>
          <w:sz w:val="24"/>
          <w:szCs w:val="24"/>
        </w:rPr>
        <w:lastRenderedPageBreak/>
        <w:t>ender de sine liv med å drepe hverandre. Krig var viktig</w:t>
      </w:r>
      <w:ins w:id="32" w:author="Signe Ulset" w:date="2014-10-20T00:59:00Z">
        <w:r w:rsidR="00223B13">
          <w:rPr>
            <w:sz w:val="24"/>
            <w:szCs w:val="24"/>
          </w:rPr>
          <w:t>,</w:t>
        </w:r>
      </w:ins>
      <w:r w:rsidR="00107E1F">
        <w:rPr>
          <w:sz w:val="24"/>
          <w:szCs w:val="24"/>
        </w:rPr>
        <w:t xml:space="preserve"> og det var ofte kriger på grunn av små ting som det som skjedde mellom Gunnlaug og Ravn, men kriging og det å kunne </w:t>
      </w:r>
      <w:proofErr w:type="gramStart"/>
      <w:r w:rsidR="00107E1F">
        <w:rPr>
          <w:sz w:val="24"/>
          <w:szCs w:val="24"/>
        </w:rPr>
        <w:t>sloss</w:t>
      </w:r>
      <w:proofErr w:type="gramEnd"/>
      <w:r w:rsidR="00107E1F">
        <w:rPr>
          <w:sz w:val="24"/>
          <w:szCs w:val="24"/>
        </w:rPr>
        <w:t xml:space="preserve"> ble sett på som ærerikt og </w:t>
      </w:r>
      <w:r w:rsidR="00F9714A">
        <w:rPr>
          <w:sz w:val="24"/>
          <w:szCs w:val="24"/>
        </w:rPr>
        <w:t>viktig. Soldater blir fortsatt sett opp til</w:t>
      </w:r>
      <w:ins w:id="33" w:author="Signe Ulset" w:date="2014-10-20T01:00:00Z">
        <w:r w:rsidR="00223B13">
          <w:rPr>
            <w:sz w:val="24"/>
            <w:szCs w:val="24"/>
          </w:rPr>
          <w:t>,</w:t>
        </w:r>
      </w:ins>
      <w:r w:rsidR="00F9714A">
        <w:rPr>
          <w:sz w:val="24"/>
          <w:szCs w:val="24"/>
        </w:rPr>
        <w:t xml:space="preserve"> og mange har dem som forbilde, men krig er ikke lenger en enkel løsning, heller en siste utvei.</w:t>
      </w:r>
    </w:p>
    <w:p w:rsidR="00F9714A" w:rsidRDefault="00CC734B" w:rsidP="000E0893">
      <w:pPr>
        <w:spacing w:line="360" w:lineRule="auto"/>
        <w:rPr>
          <w:sz w:val="24"/>
          <w:szCs w:val="24"/>
        </w:rPr>
      </w:pPr>
      <w:r>
        <w:rPr>
          <w:sz w:val="24"/>
          <w:szCs w:val="24"/>
        </w:rPr>
        <w:t xml:space="preserve">Med bakgrunn i dette kan vi vel spørre: </w:t>
      </w:r>
      <w:r w:rsidR="00F9714A">
        <w:rPr>
          <w:sz w:val="24"/>
          <w:szCs w:val="24"/>
        </w:rPr>
        <w:t>Hadde ikke vært kult å leve i et samfunn der hvis noen voldtok en jente så kunne faren, mannen eller broren drepe den persone</w:t>
      </w:r>
      <w:r>
        <w:rPr>
          <w:sz w:val="24"/>
          <w:szCs w:val="24"/>
        </w:rPr>
        <w:t>n</w:t>
      </w:r>
      <w:ins w:id="34" w:author="Signe Ulset" w:date="2014-10-20T01:00:00Z">
        <w:r w:rsidR="005F32B4">
          <w:rPr>
            <w:sz w:val="24"/>
            <w:szCs w:val="24"/>
          </w:rPr>
          <w:t>,</w:t>
        </w:r>
      </w:ins>
      <w:r>
        <w:rPr>
          <w:sz w:val="24"/>
          <w:szCs w:val="24"/>
        </w:rPr>
        <w:t xml:space="preserve"> eller noen i familien hans?</w:t>
      </w:r>
      <w:r w:rsidR="00F9714A">
        <w:rPr>
          <w:sz w:val="24"/>
          <w:szCs w:val="24"/>
        </w:rPr>
        <w:t xml:space="preserve"> Folk ville vel kanskje ha tenkt seg litt nøyere om før de gjorde ulovlige ting, hvis straffen var døden. Kanskje ville det også endt med at gale folk gikk rundt og drepte andre med unnskyldningen</w:t>
      </w:r>
      <w:r w:rsidR="005F32B4">
        <w:rPr>
          <w:sz w:val="24"/>
          <w:szCs w:val="24"/>
        </w:rPr>
        <w:t xml:space="preserve"> </w:t>
      </w:r>
      <w:ins w:id="35" w:author="Signe Ulset" w:date="2014-10-20T01:01:00Z">
        <w:r w:rsidR="005F32B4">
          <w:rPr>
            <w:sz w:val="24"/>
            <w:szCs w:val="24"/>
          </w:rPr>
          <w:t xml:space="preserve">at </w:t>
        </w:r>
      </w:ins>
      <w:r w:rsidR="00F9714A">
        <w:rPr>
          <w:sz w:val="24"/>
          <w:szCs w:val="24"/>
        </w:rPr>
        <w:t>de hadde gjort noe mot dem. Ønsker vi å ha et hevnesamfunn</w:t>
      </w:r>
      <w:r w:rsidR="00CF1299">
        <w:rPr>
          <w:sz w:val="24"/>
          <w:szCs w:val="24"/>
        </w:rPr>
        <w:t>, der ære og lyst er det som utmåler straffen for en ugjerning,</w:t>
      </w:r>
      <w:r w:rsidR="00F9714A">
        <w:rPr>
          <w:sz w:val="24"/>
          <w:szCs w:val="24"/>
        </w:rPr>
        <w:t xml:space="preserve"> eller ønsker vi dette </w:t>
      </w:r>
      <w:r w:rsidR="00CF1299">
        <w:rPr>
          <w:sz w:val="24"/>
          <w:szCs w:val="24"/>
        </w:rPr>
        <w:t xml:space="preserve">kjedelige samfunnet der alt skal innom politiet først. </w:t>
      </w:r>
      <w:commentRangeStart w:id="36"/>
      <w:r w:rsidR="00CF1299">
        <w:rPr>
          <w:sz w:val="24"/>
          <w:szCs w:val="24"/>
        </w:rPr>
        <w:t xml:space="preserve">Deretter, hvis </w:t>
      </w:r>
      <w:del w:id="37" w:author="Signe Ulset" w:date="2014-10-20T01:01:00Z">
        <w:r w:rsidR="00CF1299" w:rsidDel="005F32B4">
          <w:rPr>
            <w:sz w:val="24"/>
            <w:szCs w:val="24"/>
          </w:rPr>
          <w:delText xml:space="preserve">det </w:delText>
        </w:r>
      </w:del>
      <w:ins w:id="38" w:author="Signe Ulset" w:date="2014-10-20T01:01:00Z">
        <w:r w:rsidR="005F32B4">
          <w:rPr>
            <w:sz w:val="24"/>
            <w:szCs w:val="24"/>
          </w:rPr>
          <w:t xml:space="preserve"> saken </w:t>
        </w:r>
      </w:ins>
      <w:r w:rsidR="00CF1299">
        <w:rPr>
          <w:sz w:val="24"/>
          <w:szCs w:val="24"/>
        </w:rPr>
        <w:t xml:space="preserve">ikke ble henlagt på grunn av at en eller annen lat </w:t>
      </w:r>
      <w:commentRangeStart w:id="39"/>
      <w:r w:rsidR="00CF1299">
        <w:rPr>
          <w:sz w:val="24"/>
          <w:szCs w:val="24"/>
        </w:rPr>
        <w:t xml:space="preserve">smultring spisende </w:t>
      </w:r>
      <w:commentRangeEnd w:id="39"/>
      <w:r w:rsidR="005F32B4">
        <w:rPr>
          <w:rStyle w:val="Merknadsreferanse"/>
        </w:rPr>
        <w:commentReference w:id="39"/>
      </w:r>
      <w:r w:rsidR="00CF1299">
        <w:rPr>
          <w:sz w:val="24"/>
          <w:szCs w:val="24"/>
        </w:rPr>
        <w:t>politimann ikke gadd å flytte på rumpa si for å løse saken, opp i retten for en dommer som dømmer ut ifra lover laget av de samme politikerne som vi egentlig ikke forstår noe av, og til slutt ende opp i et fengsel i kanskje ti år</w:t>
      </w:r>
      <w:r w:rsidR="001F6F24">
        <w:rPr>
          <w:sz w:val="24"/>
          <w:szCs w:val="24"/>
        </w:rPr>
        <w:t>,</w:t>
      </w:r>
      <w:r w:rsidR="00CF1299">
        <w:rPr>
          <w:sz w:val="24"/>
          <w:szCs w:val="24"/>
        </w:rPr>
        <w:t xml:space="preserve"> der hvis de oppfører seg pent er ute igjen etter sju. </w:t>
      </w:r>
      <w:commentRangeEnd w:id="36"/>
      <w:r w:rsidR="008A1A7D">
        <w:rPr>
          <w:rStyle w:val="Merknadsreferanse"/>
        </w:rPr>
        <w:commentReference w:id="36"/>
      </w:r>
    </w:p>
    <w:p w:rsidR="0027095D" w:rsidRDefault="00CC734B" w:rsidP="000E0893">
      <w:pPr>
        <w:spacing w:line="360" w:lineRule="auto"/>
        <w:rPr>
          <w:sz w:val="24"/>
          <w:szCs w:val="24"/>
        </w:rPr>
      </w:pPr>
      <w:r>
        <w:rPr>
          <w:sz w:val="24"/>
          <w:szCs w:val="24"/>
        </w:rPr>
        <w:t>Vi kan vel alle konkludere med</w:t>
      </w:r>
      <w:r w:rsidR="0027095D">
        <w:rPr>
          <w:sz w:val="24"/>
          <w:szCs w:val="24"/>
        </w:rPr>
        <w:t xml:space="preserve"> at det hadde vært litt stressende om vi hadde levd i et sa</w:t>
      </w:r>
      <w:r w:rsidR="00F95A3F">
        <w:rPr>
          <w:sz w:val="24"/>
          <w:szCs w:val="24"/>
        </w:rPr>
        <w:t>mfunn der blodhevn var en dagligdags</w:t>
      </w:r>
      <w:r w:rsidR="0027095D">
        <w:rPr>
          <w:sz w:val="24"/>
          <w:szCs w:val="24"/>
        </w:rPr>
        <w:t xml:space="preserve"> ting. Hvis vi skulle fått oss venner fulgte det fiender med på kjøpet, og ingen tilgav noe</w:t>
      </w:r>
      <w:r w:rsidR="00F95A3F">
        <w:rPr>
          <w:sz w:val="24"/>
          <w:szCs w:val="24"/>
        </w:rPr>
        <w:t xml:space="preserve"> for det som var blitt gjort</w:t>
      </w:r>
      <w:r w:rsidR="0027095D">
        <w:rPr>
          <w:sz w:val="24"/>
          <w:szCs w:val="24"/>
        </w:rPr>
        <w:t>.</w:t>
      </w:r>
      <w:ins w:id="40" w:author="Signe Ulset" w:date="2014-10-20T01:05:00Z">
        <w:r w:rsidR="005A7E71">
          <w:rPr>
            <w:sz w:val="24"/>
            <w:szCs w:val="24"/>
          </w:rPr>
          <w:t xml:space="preserve"> Men</w:t>
        </w:r>
      </w:ins>
      <w:r w:rsidR="0027095D">
        <w:rPr>
          <w:sz w:val="24"/>
          <w:szCs w:val="24"/>
        </w:rPr>
        <w:t xml:space="preserve"> Er det derimot mye bedre å skulle sørge for at alle liker deg og alltid</w:t>
      </w:r>
      <w:r w:rsidR="00F95A3F">
        <w:rPr>
          <w:sz w:val="24"/>
          <w:szCs w:val="24"/>
        </w:rPr>
        <w:t xml:space="preserve"> måtte</w:t>
      </w:r>
      <w:r w:rsidR="0027095D">
        <w:rPr>
          <w:sz w:val="24"/>
          <w:szCs w:val="24"/>
        </w:rPr>
        <w:t xml:space="preserve"> tenke på at </w:t>
      </w:r>
      <w:r w:rsidR="00F95A3F">
        <w:rPr>
          <w:sz w:val="24"/>
          <w:szCs w:val="24"/>
        </w:rPr>
        <w:t>du må skjule de dårlige sidene ved deg</w:t>
      </w:r>
      <w:del w:id="41" w:author="Signe Ulset" w:date="2014-10-20T01:06:00Z">
        <w:r w:rsidR="0027095D" w:rsidDel="00590A4C">
          <w:rPr>
            <w:sz w:val="24"/>
            <w:szCs w:val="24"/>
          </w:rPr>
          <w:delText xml:space="preserve">. </w:delText>
        </w:r>
      </w:del>
      <w:ins w:id="42" w:author="Signe Ulset" w:date="2014-10-20T01:06:00Z">
        <w:r w:rsidR="00590A4C">
          <w:rPr>
            <w:sz w:val="24"/>
            <w:szCs w:val="24"/>
          </w:rPr>
          <w:t xml:space="preserve">? </w:t>
        </w:r>
      </w:ins>
      <w:r w:rsidR="0027095D">
        <w:rPr>
          <w:sz w:val="24"/>
          <w:szCs w:val="24"/>
        </w:rPr>
        <w:t xml:space="preserve">Det er vel også like stressende. </w:t>
      </w:r>
      <w:r>
        <w:rPr>
          <w:sz w:val="24"/>
          <w:szCs w:val="24"/>
        </w:rPr>
        <w:t xml:space="preserve">Finnes det ingen gyllen middelvei, der vi endelig kan slutte å hyperventilere eller svette som gale, men heller puste lettet ut og være oss selv. Finnes det ingen vei der du ikke trenger å tenke på at folk skal like deg, men at like folk automatisk søker sammen. </w:t>
      </w:r>
      <w:commentRangeStart w:id="43"/>
      <w:ins w:id="44" w:author="Signe Ulset" w:date="2014-10-20T01:08:00Z">
        <w:r w:rsidR="00590A4C">
          <w:rPr>
            <w:sz w:val="24"/>
            <w:szCs w:val="24"/>
          </w:rPr>
          <w:t xml:space="preserve">Men </w:t>
        </w:r>
      </w:ins>
      <w:r>
        <w:rPr>
          <w:sz w:val="24"/>
          <w:szCs w:val="24"/>
        </w:rPr>
        <w:t>Ingen er dessverre</w:t>
      </w:r>
      <w:commentRangeEnd w:id="43"/>
      <w:r w:rsidR="000D0DB4">
        <w:rPr>
          <w:rStyle w:val="Merknadsreferanse"/>
        </w:rPr>
        <w:commentReference w:id="43"/>
      </w:r>
      <w:r w:rsidR="000D0DB4">
        <w:rPr>
          <w:sz w:val="24"/>
          <w:szCs w:val="24"/>
        </w:rPr>
        <w:t xml:space="preserve"> </w:t>
      </w:r>
      <w:r>
        <w:rPr>
          <w:sz w:val="24"/>
          <w:szCs w:val="24"/>
        </w:rPr>
        <w:t xml:space="preserve">så like at denne himmelen </w:t>
      </w:r>
      <w:r w:rsidR="00F95A3F">
        <w:rPr>
          <w:sz w:val="24"/>
          <w:szCs w:val="24"/>
        </w:rPr>
        <w:t>av et samfunn ville ha fungert</w:t>
      </w:r>
      <w:r>
        <w:rPr>
          <w:sz w:val="24"/>
          <w:szCs w:val="24"/>
        </w:rPr>
        <w:t>, så med mindre du regner ensomheten som å være i himmelen</w:t>
      </w:r>
      <w:ins w:id="45" w:author="Signe Ulset" w:date="2014-10-20T01:08:00Z">
        <w:r w:rsidR="00590A4C">
          <w:rPr>
            <w:sz w:val="24"/>
            <w:szCs w:val="24"/>
          </w:rPr>
          <w:t>,</w:t>
        </w:r>
      </w:ins>
      <w:r>
        <w:rPr>
          <w:sz w:val="24"/>
          <w:szCs w:val="24"/>
        </w:rPr>
        <w:t xml:space="preserve"> er det litt vanskelig å realisere denne drømmen. </w:t>
      </w:r>
      <w:r w:rsidR="00F95A3F">
        <w:rPr>
          <w:sz w:val="24"/>
          <w:szCs w:val="24"/>
        </w:rPr>
        <w:t xml:space="preserve">Vi kan derimot prøve å være litt mer åpne </w:t>
      </w:r>
      <w:commentRangeStart w:id="46"/>
      <w:del w:id="47" w:author="Signe Ulset" w:date="2014-10-20T01:08:00Z">
        <w:r w:rsidR="00F95A3F" w:rsidDel="00590A4C">
          <w:rPr>
            <w:sz w:val="24"/>
            <w:szCs w:val="24"/>
          </w:rPr>
          <w:delText>ovenfor</w:delText>
        </w:r>
      </w:del>
      <w:commentRangeEnd w:id="46"/>
      <w:r w:rsidR="00590A4C">
        <w:rPr>
          <w:rStyle w:val="Merknadsreferanse"/>
        </w:rPr>
        <w:commentReference w:id="46"/>
      </w:r>
      <w:del w:id="48" w:author="Signe Ulset" w:date="2014-10-20T01:08:00Z">
        <w:r w:rsidR="00F95A3F" w:rsidDel="00590A4C">
          <w:rPr>
            <w:sz w:val="24"/>
            <w:szCs w:val="24"/>
          </w:rPr>
          <w:delText xml:space="preserve"> </w:delText>
        </w:r>
      </w:del>
      <w:ins w:id="49" w:author="Signe Ulset" w:date="2014-10-20T01:08:00Z">
        <w:r w:rsidR="00590A4C">
          <w:rPr>
            <w:sz w:val="24"/>
            <w:szCs w:val="24"/>
          </w:rPr>
          <w:t xml:space="preserve">overfor </w:t>
        </w:r>
      </w:ins>
      <w:r w:rsidR="00F95A3F">
        <w:rPr>
          <w:sz w:val="24"/>
          <w:szCs w:val="24"/>
        </w:rPr>
        <w:t>hverandre og ikke tenke så mye på hva alle andre synes. Det holder i lange baner med fire fem venner</w:t>
      </w:r>
      <w:ins w:id="50" w:author="Signe Ulset" w:date="2014-10-20T01:08:00Z">
        <w:r w:rsidR="00590A4C">
          <w:rPr>
            <w:sz w:val="24"/>
            <w:szCs w:val="24"/>
          </w:rPr>
          <w:t>,</w:t>
        </w:r>
      </w:ins>
      <w:r w:rsidR="00F95A3F">
        <w:rPr>
          <w:sz w:val="24"/>
          <w:szCs w:val="24"/>
        </w:rPr>
        <w:t xml:space="preserve"> og hvis det ikke er nok så tenk igjennom hvorfor du skulle trenge venner som ikke liker deg for den du er.</w:t>
      </w:r>
    </w:p>
    <w:p w:rsidR="00F95A3F" w:rsidRDefault="00F95A3F" w:rsidP="000E0893">
      <w:pPr>
        <w:spacing w:line="360" w:lineRule="auto"/>
        <w:rPr>
          <w:sz w:val="24"/>
          <w:szCs w:val="24"/>
        </w:rPr>
      </w:pPr>
    </w:p>
    <w:p w:rsidR="00F95A3F" w:rsidRDefault="00F95A3F" w:rsidP="000E0893">
      <w:pPr>
        <w:spacing w:line="360" w:lineRule="auto"/>
        <w:rPr>
          <w:sz w:val="24"/>
          <w:szCs w:val="24"/>
        </w:rPr>
      </w:pPr>
      <w:r>
        <w:rPr>
          <w:sz w:val="24"/>
          <w:szCs w:val="24"/>
        </w:rPr>
        <w:lastRenderedPageBreak/>
        <w:t>Hvilke</w:t>
      </w:r>
      <w:ins w:id="51" w:author="Signe Ulset" w:date="2014-10-20T01:09:00Z">
        <w:r w:rsidR="00590A4C">
          <w:rPr>
            <w:sz w:val="24"/>
            <w:szCs w:val="24"/>
          </w:rPr>
          <w:t>n</w:t>
        </w:r>
      </w:ins>
      <w:r>
        <w:rPr>
          <w:sz w:val="24"/>
          <w:szCs w:val="24"/>
        </w:rPr>
        <w:t xml:space="preserve"> </w:t>
      </w:r>
      <w:del w:id="52" w:author="Signe Ulset" w:date="2014-10-20T01:09:00Z">
        <w:r w:rsidDel="00590A4C">
          <w:rPr>
            <w:sz w:val="24"/>
            <w:szCs w:val="24"/>
          </w:rPr>
          <w:delText xml:space="preserve">moraler </w:delText>
        </w:r>
      </w:del>
      <w:ins w:id="53" w:author="Signe Ulset" w:date="2014-10-20T01:09:00Z">
        <w:r w:rsidR="00590A4C">
          <w:rPr>
            <w:sz w:val="24"/>
            <w:szCs w:val="24"/>
          </w:rPr>
          <w:t xml:space="preserve">moral </w:t>
        </w:r>
      </w:ins>
      <w:r>
        <w:rPr>
          <w:sz w:val="24"/>
          <w:szCs w:val="24"/>
        </w:rPr>
        <w:t xml:space="preserve">er det så vi bør ta vare på? Mor og far er som regel kloke mennesker, men vi trenger vel ikke </w:t>
      </w:r>
      <w:del w:id="54" w:author="Signe Ulset" w:date="2014-10-20T01:10:00Z">
        <w:r w:rsidDel="00844999">
          <w:rPr>
            <w:sz w:val="24"/>
            <w:szCs w:val="24"/>
          </w:rPr>
          <w:delText>en holdning der vi</w:delText>
        </w:r>
      </w:del>
      <w:ins w:id="55" w:author="Signe Ulset" w:date="2014-10-20T01:10:00Z">
        <w:r w:rsidR="00844999">
          <w:rPr>
            <w:sz w:val="24"/>
            <w:szCs w:val="24"/>
          </w:rPr>
          <w:t xml:space="preserve"> </w:t>
        </w:r>
      </w:ins>
      <w:r>
        <w:rPr>
          <w:sz w:val="24"/>
          <w:szCs w:val="24"/>
        </w:rPr>
        <w:t xml:space="preserve"> alltid </w:t>
      </w:r>
      <w:del w:id="56" w:author="Signe Ulset" w:date="2014-10-20T01:10:00Z">
        <w:r w:rsidDel="00844999">
          <w:rPr>
            <w:sz w:val="24"/>
            <w:szCs w:val="24"/>
          </w:rPr>
          <w:delText xml:space="preserve">følger </w:delText>
        </w:r>
      </w:del>
      <w:proofErr w:type="gramStart"/>
      <w:ins w:id="57" w:author="Signe Ulset" w:date="2014-10-20T01:10:00Z">
        <w:r w:rsidR="00844999">
          <w:rPr>
            <w:sz w:val="24"/>
            <w:szCs w:val="24"/>
          </w:rPr>
          <w:t xml:space="preserve">følge  </w:t>
        </w:r>
      </w:ins>
      <w:r>
        <w:rPr>
          <w:sz w:val="24"/>
          <w:szCs w:val="24"/>
        </w:rPr>
        <w:t>det</w:t>
      </w:r>
      <w:proofErr w:type="gramEnd"/>
      <w:r>
        <w:rPr>
          <w:sz w:val="24"/>
          <w:szCs w:val="24"/>
        </w:rPr>
        <w:t xml:space="preserve"> de sier, de er tross alt bare</w:t>
      </w:r>
      <w:r w:rsidR="008101F4">
        <w:rPr>
          <w:sz w:val="24"/>
          <w:szCs w:val="24"/>
        </w:rPr>
        <w:t xml:space="preserve"> mennesker og kan ofte ta feil. Kanskje den vik</w:t>
      </w:r>
      <w:r w:rsidR="00346955">
        <w:rPr>
          <w:sz w:val="24"/>
          <w:szCs w:val="24"/>
        </w:rPr>
        <w:t>tigste moralen i verden</w:t>
      </w:r>
      <w:r w:rsidR="008101F4">
        <w:rPr>
          <w:sz w:val="24"/>
          <w:szCs w:val="24"/>
        </w:rPr>
        <w:t xml:space="preserve"> er å tenke igjennom hva du </w:t>
      </w:r>
      <w:r w:rsidR="00346955">
        <w:rPr>
          <w:sz w:val="24"/>
          <w:szCs w:val="24"/>
        </w:rPr>
        <w:t>gjør, og helst et par tre ganger</w:t>
      </w:r>
      <w:r w:rsidR="008101F4">
        <w:rPr>
          <w:sz w:val="24"/>
          <w:szCs w:val="24"/>
        </w:rPr>
        <w:t xml:space="preserve"> før du gjør den tingen.</w:t>
      </w:r>
      <w:r w:rsidR="00346955">
        <w:rPr>
          <w:sz w:val="24"/>
          <w:szCs w:val="24"/>
        </w:rPr>
        <w:t xml:space="preserve"> Bruk sunn fornuft som det heter.</w:t>
      </w:r>
      <w:r w:rsidR="008101F4">
        <w:rPr>
          <w:sz w:val="24"/>
          <w:szCs w:val="24"/>
        </w:rPr>
        <w:t xml:space="preserve"> Det kan også være lurt </w:t>
      </w:r>
      <w:del w:id="58" w:author="Signe Ulset" w:date="2014-10-20T01:10:00Z">
        <w:r w:rsidR="008101F4" w:rsidDel="00844999">
          <w:rPr>
            <w:sz w:val="24"/>
            <w:szCs w:val="24"/>
          </w:rPr>
          <w:delText xml:space="preserve">og </w:delText>
        </w:r>
      </w:del>
      <w:ins w:id="59" w:author="Signe Ulset" w:date="2014-10-20T01:10:00Z">
        <w:r w:rsidR="00844999">
          <w:rPr>
            <w:sz w:val="24"/>
            <w:szCs w:val="24"/>
          </w:rPr>
          <w:t xml:space="preserve"> </w:t>
        </w:r>
        <w:proofErr w:type="gramStart"/>
        <w:r w:rsidR="00844999">
          <w:rPr>
            <w:sz w:val="24"/>
            <w:szCs w:val="24"/>
          </w:rPr>
          <w:t>å</w:t>
        </w:r>
        <w:proofErr w:type="gramEnd"/>
        <w:r w:rsidR="00844999">
          <w:rPr>
            <w:sz w:val="24"/>
            <w:szCs w:val="24"/>
          </w:rPr>
          <w:t xml:space="preserve">, </w:t>
        </w:r>
      </w:ins>
      <w:r w:rsidR="008101F4">
        <w:rPr>
          <w:sz w:val="24"/>
          <w:szCs w:val="24"/>
        </w:rPr>
        <w:t>til en vis grad</w:t>
      </w:r>
      <w:ins w:id="60" w:author="Signe Ulset" w:date="2014-10-20T01:11:00Z">
        <w:r w:rsidR="00844999">
          <w:rPr>
            <w:sz w:val="24"/>
            <w:szCs w:val="24"/>
          </w:rPr>
          <w:t>,</w:t>
        </w:r>
      </w:ins>
      <w:r w:rsidR="008101F4">
        <w:rPr>
          <w:sz w:val="24"/>
          <w:szCs w:val="24"/>
        </w:rPr>
        <w:t xml:space="preserve"> vende det andre kinnet til. Allikevel bør du vel ikke ta imot alt fra andre. Du bør hindre at ting går for langt, men vold er sjeldent </w:t>
      </w:r>
      <w:r w:rsidR="00346955">
        <w:rPr>
          <w:sz w:val="24"/>
          <w:szCs w:val="24"/>
        </w:rPr>
        <w:t xml:space="preserve">løsningen selv om det er fristende </w:t>
      </w:r>
      <w:proofErr w:type="gramStart"/>
      <w:r w:rsidR="00346955">
        <w:rPr>
          <w:sz w:val="24"/>
          <w:szCs w:val="24"/>
        </w:rPr>
        <w:t>å</w:t>
      </w:r>
      <w:proofErr w:type="gramEnd"/>
      <w:r w:rsidR="00346955">
        <w:rPr>
          <w:sz w:val="24"/>
          <w:szCs w:val="24"/>
        </w:rPr>
        <w:t xml:space="preserve"> bare dra til den ene irriterende personen som alltid ødelegger for deg. </w:t>
      </w:r>
    </w:p>
    <w:p w:rsidR="00316FB7" w:rsidRDefault="00316FB7" w:rsidP="000E0893">
      <w:pPr>
        <w:spacing w:line="360" w:lineRule="auto"/>
        <w:rPr>
          <w:sz w:val="24"/>
          <w:szCs w:val="24"/>
        </w:rPr>
      </w:pPr>
    </w:p>
    <w:tbl>
      <w:tblPr>
        <w:tblStyle w:val="Tabellrutenett"/>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316FB7" w:rsidTr="00316FB7">
        <w:tc>
          <w:tcPr>
            <w:tcW w:w="9212" w:type="dxa"/>
          </w:tcPr>
          <w:p w:rsidR="00346955" w:rsidRPr="004E6B98" w:rsidRDefault="00346955" w:rsidP="00316FB7">
            <w:pPr>
              <w:spacing w:line="360" w:lineRule="auto"/>
              <w:rPr>
                <w:b/>
                <w:color w:val="0070C0"/>
                <w:sz w:val="24"/>
                <w:szCs w:val="24"/>
              </w:rPr>
            </w:pPr>
            <w:r w:rsidRPr="004E6B98">
              <w:rPr>
                <w:b/>
                <w:color w:val="0070C0"/>
                <w:sz w:val="24"/>
                <w:szCs w:val="24"/>
              </w:rPr>
              <w:t>Kommentar:</w:t>
            </w:r>
          </w:p>
          <w:p w:rsidR="00316FB7" w:rsidRPr="004E6B98" w:rsidRDefault="00316FB7" w:rsidP="00316FB7">
            <w:pPr>
              <w:spacing w:line="360" w:lineRule="auto"/>
              <w:rPr>
                <w:color w:val="0070C0"/>
                <w:sz w:val="24"/>
                <w:szCs w:val="24"/>
              </w:rPr>
            </w:pPr>
            <w:r w:rsidRPr="004E6B98">
              <w:rPr>
                <w:color w:val="0070C0"/>
                <w:sz w:val="24"/>
                <w:szCs w:val="24"/>
              </w:rPr>
              <w:t xml:space="preserve">Først prøvde jeg å skrive en innledning som ikke ble for lang og ikke tokk opp for mye av det jeg ønsket å ha med i teksten. En enkel introduksjon til det jeg ville skrive om. </w:t>
            </w:r>
          </w:p>
          <w:p w:rsidR="00316FB7" w:rsidRPr="004E6B98" w:rsidRDefault="00316FB7" w:rsidP="00316FB7">
            <w:pPr>
              <w:spacing w:line="360" w:lineRule="auto"/>
              <w:rPr>
                <w:color w:val="0070C0"/>
                <w:sz w:val="24"/>
                <w:szCs w:val="24"/>
              </w:rPr>
            </w:pPr>
            <w:r w:rsidRPr="004E6B98">
              <w:rPr>
                <w:color w:val="0070C0"/>
                <w:sz w:val="24"/>
                <w:szCs w:val="24"/>
              </w:rPr>
              <w:t xml:space="preserve">Deretter prøvde jeg å ta opp hvordan samfunnet er i dag med hensyn på moraler, noe som for meg virker logisk siden det er dette som er mest nærliggende for en eventuell leser. Jeg prøvde å få frem de gode og de dårlige sidene med moralen vi har i dag, men også sammenlikne det med andre holdninger fra tidligere tider. </w:t>
            </w:r>
          </w:p>
          <w:p w:rsidR="00F60D35" w:rsidRPr="004E6B98" w:rsidRDefault="00316FB7" w:rsidP="00316FB7">
            <w:pPr>
              <w:spacing w:line="360" w:lineRule="auto"/>
              <w:rPr>
                <w:color w:val="0070C0"/>
                <w:sz w:val="24"/>
                <w:szCs w:val="24"/>
              </w:rPr>
            </w:pPr>
            <w:r w:rsidRPr="004E6B98">
              <w:rPr>
                <w:color w:val="0070C0"/>
                <w:sz w:val="24"/>
                <w:szCs w:val="24"/>
              </w:rPr>
              <w:t>Det neste jeg prøvde å få frem var de gode og dårlige sidene ved</w:t>
            </w:r>
            <w:r w:rsidR="00F60D35" w:rsidRPr="004E6B98">
              <w:rPr>
                <w:color w:val="0070C0"/>
                <w:sz w:val="24"/>
                <w:szCs w:val="24"/>
              </w:rPr>
              <w:t xml:space="preserve"> den harde og voldelige kulturen de hadde på norrøn tid. </w:t>
            </w:r>
          </w:p>
          <w:p w:rsidR="00316FB7" w:rsidRPr="004E6B98" w:rsidRDefault="00F60D35" w:rsidP="00316FB7">
            <w:pPr>
              <w:spacing w:line="360" w:lineRule="auto"/>
              <w:rPr>
                <w:color w:val="0070C0"/>
                <w:sz w:val="24"/>
                <w:szCs w:val="24"/>
              </w:rPr>
            </w:pPr>
            <w:r w:rsidRPr="004E6B98">
              <w:rPr>
                <w:color w:val="0070C0"/>
                <w:sz w:val="24"/>
                <w:szCs w:val="24"/>
              </w:rPr>
              <w:t>Den tredje tingen jeg ønsket å gjøre var å sammenligne de to tidene, og se hva som er spesielt med hver tid.</w:t>
            </w:r>
          </w:p>
          <w:p w:rsidR="00F60D35" w:rsidRPr="00F60D35" w:rsidRDefault="00F60D35" w:rsidP="00316FB7">
            <w:pPr>
              <w:spacing w:line="360" w:lineRule="auto"/>
              <w:rPr>
                <w:color w:val="FF0000"/>
                <w:sz w:val="24"/>
                <w:szCs w:val="24"/>
              </w:rPr>
            </w:pPr>
            <w:r w:rsidRPr="004E6B98">
              <w:rPr>
                <w:color w:val="0070C0"/>
                <w:sz w:val="24"/>
                <w:szCs w:val="24"/>
              </w:rPr>
              <w:t>Tilslutt ville jeg relativt åpent konkludere med hvilke moraler som kanskje kan være bra å leve etter.</w:t>
            </w:r>
          </w:p>
        </w:tc>
      </w:tr>
    </w:tbl>
    <w:p w:rsidR="00316FB7" w:rsidRDefault="00316FB7" w:rsidP="000E0893">
      <w:pPr>
        <w:spacing w:line="360" w:lineRule="auto"/>
        <w:rPr>
          <w:sz w:val="24"/>
          <w:szCs w:val="24"/>
        </w:rPr>
      </w:pPr>
    </w:p>
    <w:p w:rsidR="005B7D17" w:rsidRDefault="004E6B98" w:rsidP="004E6B98">
      <w:pPr>
        <w:rPr>
          <w:i/>
          <w:color w:val="FF0000"/>
        </w:rPr>
      </w:pPr>
      <w:r w:rsidRPr="00686F42">
        <w:rPr>
          <w:i/>
          <w:color w:val="FF0000"/>
        </w:rPr>
        <w:t>RESPONS:</w:t>
      </w:r>
      <w:r w:rsidR="00EA2C23">
        <w:rPr>
          <w:i/>
          <w:color w:val="FF0000"/>
        </w:rPr>
        <w:t xml:space="preserve"> </w:t>
      </w:r>
      <w:r w:rsidR="00C47696">
        <w:rPr>
          <w:i/>
          <w:color w:val="FF0000"/>
        </w:rPr>
        <w:t xml:space="preserve">Jeg ser i boksen din at du har tenkt igjennom tekstens oppbygging.  Det virker fint, og du </w:t>
      </w:r>
      <w:r w:rsidR="00EA2C23">
        <w:rPr>
          <w:i/>
          <w:color w:val="FF0000"/>
        </w:rPr>
        <w:t xml:space="preserve">greier sjangeren bra, Torstein. Av og til måtte jeg humre høyt for meg selv </w:t>
      </w:r>
      <w:r w:rsidR="00EA2C23" w:rsidRPr="00EA2C23">
        <w:rPr>
          <w:i/>
          <w:color w:val="FF0000"/>
        </w:rPr>
        <w:sym w:font="Wingdings" w:char="F04A"/>
      </w:r>
      <w:r w:rsidR="00EA2C23">
        <w:rPr>
          <w:i/>
          <w:color w:val="FF0000"/>
        </w:rPr>
        <w:t xml:space="preserve"> </w:t>
      </w:r>
      <w:r w:rsidR="00EA2C23" w:rsidRPr="00EA2C23">
        <w:rPr>
          <w:i/>
          <w:color w:val="FF0000"/>
        </w:rPr>
        <w:sym w:font="Wingdings" w:char="F04A"/>
      </w:r>
      <w:r w:rsidR="00EA2C23">
        <w:rPr>
          <w:i/>
          <w:color w:val="FF0000"/>
        </w:rPr>
        <w:t xml:space="preserve"> </w:t>
      </w:r>
      <w:r w:rsidR="00EA2C23" w:rsidRPr="00EA2C23">
        <w:rPr>
          <w:i/>
          <w:color w:val="FF0000"/>
        </w:rPr>
        <w:sym w:font="Wingdings" w:char="F04A"/>
      </w:r>
      <w:r w:rsidR="005B7D17">
        <w:rPr>
          <w:i/>
          <w:color w:val="FF0000"/>
        </w:rPr>
        <w:t xml:space="preserve">  Andre ganger</w:t>
      </w:r>
      <w:r w:rsidR="00EA2C23">
        <w:rPr>
          <w:i/>
          <w:color w:val="FF0000"/>
        </w:rPr>
        <w:t xml:space="preserve"> blir jeg litt usikker på hva du mener, </w:t>
      </w:r>
      <w:r w:rsidR="005B7D17">
        <w:rPr>
          <w:i/>
          <w:color w:val="FF0000"/>
        </w:rPr>
        <w:t>og innledningen din er jeg dessverre ikke helt fornøyd med.  Den setter ikke i gang kåseriet. Er du ikke enig, da?</w:t>
      </w:r>
    </w:p>
    <w:p w:rsidR="005B7D17" w:rsidRDefault="005B7D17" w:rsidP="004E6B98">
      <w:pPr>
        <w:rPr>
          <w:i/>
          <w:color w:val="FF0000"/>
        </w:rPr>
      </w:pPr>
      <w:r>
        <w:rPr>
          <w:i/>
          <w:color w:val="FF0000"/>
        </w:rPr>
        <w:t xml:space="preserve">Kåserisjangeren kan være litt vrien, og </w:t>
      </w:r>
      <w:r w:rsidR="00EA2C23">
        <w:rPr>
          <w:i/>
          <w:color w:val="FF0000"/>
        </w:rPr>
        <w:t>kanskje var det litt vanskelig til å få dette stoffet til å svinge hele tiden også?</w:t>
      </w:r>
      <w:r>
        <w:rPr>
          <w:i/>
          <w:color w:val="FF0000"/>
        </w:rPr>
        <w:t xml:space="preserve"> Men altså, jeg er altså stort sett fornøyd, jeg Torstein!</w:t>
      </w:r>
    </w:p>
    <w:p w:rsidR="00EA2C23" w:rsidRPr="00686F42" w:rsidRDefault="00EA2C23" w:rsidP="004E6B98">
      <w:pPr>
        <w:rPr>
          <w:i/>
          <w:color w:val="FF0000"/>
        </w:rPr>
      </w:pPr>
    </w:p>
    <w:p w:rsidR="004E6B98" w:rsidRDefault="004E6B98" w:rsidP="004E6B98">
      <w:pPr>
        <w:rPr>
          <w:i/>
          <w:color w:val="FF0000"/>
        </w:rPr>
      </w:pPr>
      <w:r w:rsidRPr="00686F42">
        <w:rPr>
          <w:i/>
          <w:color w:val="FF0000"/>
        </w:rPr>
        <w:t>KARAKTER:</w:t>
      </w:r>
      <w:ins w:id="61" w:author="Signe Ulset" w:date="2014-10-20T01:11:00Z">
        <w:r w:rsidR="00EA2C23">
          <w:rPr>
            <w:i/>
            <w:color w:val="FF0000"/>
          </w:rPr>
          <w:t xml:space="preserve"> </w:t>
        </w:r>
      </w:ins>
      <w:r w:rsidR="00EA2C23">
        <w:rPr>
          <w:i/>
          <w:color w:val="FF0000"/>
        </w:rPr>
        <w:t>4/5</w:t>
      </w:r>
    </w:p>
    <w:p w:rsidR="004E6B98" w:rsidRDefault="004E6B98" w:rsidP="004E6B98">
      <w:pPr>
        <w:spacing w:line="360" w:lineRule="auto"/>
        <w:rPr>
          <w:color w:val="0070C0"/>
        </w:rPr>
      </w:pPr>
      <w:r>
        <w:rPr>
          <w:color w:val="0070C0"/>
        </w:rPr>
        <w:lastRenderedPageBreak/>
        <w:t>DIN VURDERING AV a) EGEN TEKST OG b) MIN RESPONS OG KARAKTER:</w:t>
      </w:r>
    </w:p>
    <w:p w:rsidR="004E6B98" w:rsidRPr="00686F42" w:rsidRDefault="004E6B98" w:rsidP="004E6B98">
      <w:pPr>
        <w:rPr>
          <w:i/>
          <w:color w:val="FF0000"/>
        </w:rPr>
      </w:pPr>
    </w:p>
    <w:p w:rsidR="00AB693F" w:rsidRDefault="00AB693F" w:rsidP="000E0893">
      <w:pPr>
        <w:spacing w:line="360" w:lineRule="auto"/>
        <w:rPr>
          <w:sz w:val="24"/>
          <w:szCs w:val="24"/>
        </w:rPr>
      </w:pPr>
      <w:r>
        <w:rPr>
          <w:sz w:val="24"/>
          <w:szCs w:val="24"/>
        </w:rPr>
        <w:t>a)</w:t>
      </w:r>
    </w:p>
    <w:p w:rsidR="00AB693F" w:rsidRDefault="00AB693F" w:rsidP="000E0893">
      <w:pPr>
        <w:spacing w:line="360" w:lineRule="auto"/>
        <w:rPr>
          <w:sz w:val="24"/>
          <w:szCs w:val="24"/>
        </w:rPr>
      </w:pPr>
      <w:r>
        <w:rPr>
          <w:sz w:val="24"/>
          <w:szCs w:val="24"/>
        </w:rPr>
        <w:t xml:space="preserve">Ser alle feilene jeg har gjort og er enig i alle sammen. Jeg vet selv at jeg er dårlig på Kåseri, men visste ikke hvordan jeg skulle klare den andre oppgaven. Uansett er jeg enig i at introen burde sette en stemning for teksten, for å fortelle hva slags tekst det er og derfor også fange leserens oppmerksomhet. </w:t>
      </w:r>
    </w:p>
    <w:p w:rsidR="007D2734" w:rsidRDefault="007D2734" w:rsidP="000E0893">
      <w:pPr>
        <w:spacing w:line="360" w:lineRule="auto"/>
        <w:rPr>
          <w:sz w:val="24"/>
          <w:szCs w:val="24"/>
        </w:rPr>
      </w:pPr>
      <w:r>
        <w:rPr>
          <w:sz w:val="24"/>
          <w:szCs w:val="24"/>
        </w:rPr>
        <w:t>b)</w:t>
      </w:r>
    </w:p>
    <w:p w:rsidR="007D2734" w:rsidRDefault="007D2734" w:rsidP="000E0893">
      <w:pPr>
        <w:spacing w:line="360" w:lineRule="auto"/>
        <w:rPr>
          <w:sz w:val="24"/>
          <w:szCs w:val="24"/>
        </w:rPr>
      </w:pPr>
      <w:r>
        <w:rPr>
          <w:sz w:val="24"/>
          <w:szCs w:val="24"/>
        </w:rPr>
        <w:t>Stort sett enig med deg i rettingene, vi var ikke helt enige om det skulle være «dette» eller «det» på merknad 3, men vi ble enige om at jeg burde skrevet dette og kuttet ut det etter på eller skrevet om delen etterpå. I merknad 5 er det ikke du som er treig, men jeg som ikke helt utrykte meg riktig. Jeg burde ha skrevet:</w:t>
      </w:r>
    </w:p>
    <w:p w:rsidR="007D2734" w:rsidRDefault="007D2734" w:rsidP="000E0893">
      <w:pPr>
        <w:spacing w:line="360" w:lineRule="auto"/>
        <w:rPr>
          <w:sz w:val="24"/>
          <w:szCs w:val="24"/>
        </w:rPr>
      </w:pPr>
      <w:r>
        <w:rPr>
          <w:sz w:val="24"/>
          <w:szCs w:val="24"/>
        </w:rPr>
        <w:t xml:space="preserve">«Deretter, hvis saken </w:t>
      </w:r>
      <w:r>
        <w:rPr>
          <w:sz w:val="24"/>
          <w:szCs w:val="24"/>
        </w:rPr>
        <w:t xml:space="preserve">ikke ble henlagt på grunn av </w:t>
      </w:r>
      <w:r>
        <w:rPr>
          <w:sz w:val="24"/>
          <w:szCs w:val="24"/>
        </w:rPr>
        <w:t xml:space="preserve">at en eller annen lat, </w:t>
      </w:r>
      <w:proofErr w:type="spellStart"/>
      <w:r>
        <w:rPr>
          <w:sz w:val="24"/>
          <w:szCs w:val="24"/>
        </w:rPr>
        <w:t>smultring</w:t>
      </w:r>
      <w:r>
        <w:rPr>
          <w:sz w:val="24"/>
          <w:szCs w:val="24"/>
        </w:rPr>
        <w:t>spisende</w:t>
      </w:r>
      <w:proofErr w:type="spellEnd"/>
      <w:r>
        <w:rPr>
          <w:sz w:val="24"/>
          <w:szCs w:val="24"/>
        </w:rPr>
        <w:t xml:space="preserve"> politimann ikke gadd å flytte på rumpa si for å løse saken,</w:t>
      </w:r>
      <w:r>
        <w:rPr>
          <w:sz w:val="24"/>
          <w:szCs w:val="24"/>
        </w:rPr>
        <w:t xml:space="preserve"> bli tatt</w:t>
      </w:r>
      <w:r>
        <w:rPr>
          <w:sz w:val="24"/>
          <w:szCs w:val="24"/>
        </w:rPr>
        <w:t xml:space="preserve"> opp i retten for en dommer som dømmer ut ifra lover laget av de samme politikerne som vi egentlig ikke forstår noe av, og til slutt ende opp i et fengsel i kanskje ti år, der hvis de oppfører s</w:t>
      </w:r>
      <w:r>
        <w:rPr>
          <w:sz w:val="24"/>
          <w:szCs w:val="24"/>
        </w:rPr>
        <w:t>eg pent er ute igjen etter sju.»</w:t>
      </w:r>
    </w:p>
    <w:p w:rsidR="007D2734" w:rsidRDefault="007D2734" w:rsidP="000E0893">
      <w:pPr>
        <w:spacing w:line="360" w:lineRule="auto"/>
        <w:rPr>
          <w:sz w:val="24"/>
          <w:szCs w:val="24"/>
        </w:rPr>
      </w:pPr>
      <w:r>
        <w:rPr>
          <w:sz w:val="24"/>
          <w:szCs w:val="24"/>
        </w:rPr>
        <w:t>Nå er egentlig setningen</w:t>
      </w:r>
      <w:r w:rsidR="00261229">
        <w:rPr>
          <w:sz w:val="24"/>
          <w:szCs w:val="24"/>
        </w:rPr>
        <w:t>,</w:t>
      </w:r>
      <w:r>
        <w:rPr>
          <w:sz w:val="24"/>
          <w:szCs w:val="24"/>
        </w:rPr>
        <w:t xml:space="preserve"> </w:t>
      </w:r>
      <w:r>
        <w:rPr>
          <w:sz w:val="24"/>
          <w:szCs w:val="24"/>
        </w:rPr>
        <w:t xml:space="preserve">hvis saken ikke ble henlagt på grunn av at en eller annen lat, </w:t>
      </w:r>
      <w:proofErr w:type="spellStart"/>
      <w:r>
        <w:rPr>
          <w:sz w:val="24"/>
          <w:szCs w:val="24"/>
        </w:rPr>
        <w:t>smultringspisende</w:t>
      </w:r>
      <w:proofErr w:type="spellEnd"/>
      <w:r>
        <w:rPr>
          <w:sz w:val="24"/>
          <w:szCs w:val="24"/>
        </w:rPr>
        <w:t xml:space="preserve"> politimann ikke gadd å flytte på rumpa si for å løse saken</w:t>
      </w:r>
      <w:r w:rsidR="00261229">
        <w:rPr>
          <w:sz w:val="24"/>
          <w:szCs w:val="24"/>
        </w:rPr>
        <w:t>, litt lang og burde kanskje ha blitt omskrevet eller tatt vekk, fordi du glemmer hva som var før inn</w:t>
      </w:r>
      <w:r w:rsidR="000D0DB4">
        <w:rPr>
          <w:sz w:val="24"/>
          <w:szCs w:val="24"/>
        </w:rPr>
        <w:t>skytningssetningen.</w:t>
      </w:r>
    </w:p>
    <w:p w:rsidR="000D0DB4" w:rsidRDefault="000D0DB4" w:rsidP="000E0893">
      <w:pPr>
        <w:spacing w:line="360" w:lineRule="auto"/>
        <w:rPr>
          <w:sz w:val="24"/>
          <w:szCs w:val="24"/>
        </w:rPr>
      </w:pPr>
      <w:r>
        <w:rPr>
          <w:sz w:val="24"/>
          <w:szCs w:val="24"/>
        </w:rPr>
        <w:t>Til slutt har jeg rettet et men som ble lagt til på starten av en setning, med et forslag som jeg selv synes er bedre. Er enig med at setningen var feil, men synes det virker litt rart å putte inn et men rett etter forrige setning som starter sin delsetning med det samme.</w:t>
      </w:r>
      <w:bookmarkStart w:id="62" w:name="_GoBack"/>
      <w:bookmarkEnd w:id="62"/>
    </w:p>
    <w:p w:rsidR="00AB693F" w:rsidRDefault="00AB693F" w:rsidP="000E0893">
      <w:pPr>
        <w:spacing w:line="360" w:lineRule="auto"/>
        <w:rPr>
          <w:sz w:val="24"/>
          <w:szCs w:val="24"/>
        </w:rPr>
      </w:pPr>
    </w:p>
    <w:p w:rsidR="00AB693F" w:rsidRDefault="00AB693F" w:rsidP="000E0893">
      <w:pPr>
        <w:spacing w:line="360" w:lineRule="auto"/>
        <w:rPr>
          <w:sz w:val="24"/>
          <w:szCs w:val="24"/>
        </w:rPr>
      </w:pPr>
    </w:p>
    <w:p w:rsidR="004E6B98" w:rsidRDefault="004E6B98" w:rsidP="004E6B98">
      <w:r w:rsidRPr="009616C9">
        <w:lastRenderedPageBreak/>
        <w:t xml:space="preserve">Ta utgangspunkt i </w:t>
      </w:r>
      <w:r>
        <w:t xml:space="preserve">utdraget fra </w:t>
      </w:r>
      <w:r w:rsidRPr="009616C9">
        <w:t xml:space="preserve">eddadiktet </w:t>
      </w:r>
      <w:r w:rsidRPr="009616C9">
        <w:rPr>
          <w:i/>
        </w:rPr>
        <w:t>Håvamål</w:t>
      </w:r>
      <w:r w:rsidRPr="009616C9">
        <w:t xml:space="preserve">, ættesagaen </w:t>
      </w:r>
      <w:r w:rsidRPr="009616C9">
        <w:rPr>
          <w:i/>
        </w:rPr>
        <w:t>Gunnlaug Ormstunges</w:t>
      </w:r>
      <w:r w:rsidRPr="009616C9">
        <w:t xml:space="preserve"> </w:t>
      </w:r>
      <w:r w:rsidRPr="009616C9">
        <w:rPr>
          <w:i/>
        </w:rPr>
        <w:t xml:space="preserve">saga </w:t>
      </w:r>
      <w:r w:rsidRPr="009616C9">
        <w:t xml:space="preserve">og eventyret om </w:t>
      </w:r>
      <w:r w:rsidRPr="009616C9">
        <w:rPr>
          <w:i/>
        </w:rPr>
        <w:t>Rødhette og ulven</w:t>
      </w:r>
      <w:r>
        <w:rPr>
          <w:i/>
        </w:rPr>
        <w:t xml:space="preserve"> </w:t>
      </w:r>
      <w:r w:rsidRPr="009616C9">
        <w:t>og skriv en artikkel eller en humoristisk tekst</w:t>
      </w:r>
      <w:r>
        <w:t xml:space="preserve"> (kåseri) med overskriften MORAL PÅ GODT OG VONDT.</w:t>
      </w:r>
    </w:p>
    <w:p w:rsidR="004E6B98" w:rsidRPr="000E0893" w:rsidRDefault="004E6B98" w:rsidP="000E0893">
      <w:pPr>
        <w:spacing w:line="360" w:lineRule="auto"/>
        <w:rPr>
          <w:sz w:val="24"/>
          <w:szCs w:val="24"/>
        </w:rPr>
      </w:pPr>
    </w:p>
    <w:sectPr w:rsidR="004E6B98" w:rsidRPr="000E0893" w:rsidSect="00316FB7">
      <w:headerReference w:type="default" r:id="rId8"/>
      <w:foot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gne Ulset" w:date="2014-10-20T00:51:00Z" w:initials="SU">
    <w:p w:rsidR="00796282" w:rsidRDefault="00796282">
      <w:pPr>
        <w:pStyle w:val="Merknadstekst"/>
      </w:pPr>
      <w:r>
        <w:rPr>
          <w:rStyle w:val="Merknadsreferanse"/>
        </w:rPr>
        <w:annotationRef/>
      </w:r>
      <w:r>
        <w:t>Ikke flertall ved dette ordet.</w:t>
      </w:r>
    </w:p>
  </w:comment>
  <w:comment w:id="4" w:author="Signe Ulset" w:date="2014-10-20T00:51:00Z" w:initials="SU">
    <w:p w:rsidR="00796282" w:rsidRDefault="00796282">
      <w:pPr>
        <w:pStyle w:val="Merknadstekst"/>
      </w:pPr>
      <w:r>
        <w:rPr>
          <w:rStyle w:val="Merknadsreferanse"/>
        </w:rPr>
        <w:annotationRef/>
      </w:r>
      <w:r>
        <w:t>Hvordan vet du det?</w:t>
      </w:r>
    </w:p>
  </w:comment>
  <w:comment w:id="27" w:author="Signe Ulset" w:date="2014-10-20T00:58:00Z" w:initials="SU">
    <w:p w:rsidR="00796282" w:rsidRDefault="00796282">
      <w:pPr>
        <w:pStyle w:val="Merknadstekst"/>
      </w:pPr>
      <w:r>
        <w:rPr>
          <w:rStyle w:val="Merknadsreferanse"/>
        </w:rPr>
        <w:annotationRef/>
      </w:r>
      <w:proofErr w:type="gramStart"/>
      <w:r>
        <w:t>Når du skriver ’dette’</w:t>
      </w:r>
      <w:proofErr w:type="gramEnd"/>
      <w:r>
        <w:t>, trodde jeg først at du viste tilbake til forrige poeng.  Men det stemmer vel ikke?</w:t>
      </w:r>
    </w:p>
  </w:comment>
  <w:comment w:id="39" w:author="Signe Ulset" w:date="2014-10-20T01:02:00Z" w:initials="SU">
    <w:p w:rsidR="005F32B4" w:rsidRDefault="005F32B4">
      <w:pPr>
        <w:pStyle w:val="Merknadstekst"/>
      </w:pPr>
      <w:r>
        <w:rPr>
          <w:rStyle w:val="Merknadsreferanse"/>
        </w:rPr>
        <w:annotationRef/>
      </w:r>
      <w:r>
        <w:t>Orddeling!</w:t>
      </w:r>
    </w:p>
  </w:comment>
  <w:comment w:id="36" w:author="Signe Ulset" w:date="2014-10-20T01:05:00Z" w:initials="SU">
    <w:p w:rsidR="008A1A7D" w:rsidRDefault="008A1A7D">
      <w:pPr>
        <w:pStyle w:val="Merknadstekst"/>
      </w:pPr>
      <w:r>
        <w:rPr>
          <w:rStyle w:val="Merknadsreferanse"/>
        </w:rPr>
        <w:annotationRef/>
      </w:r>
      <w:r>
        <w:t>Jeg får ikke dette til å henge sammen. Gjør du, eller er det bare jeg som er litt treig nå, Torstein?</w:t>
      </w:r>
    </w:p>
  </w:comment>
  <w:comment w:id="43" w:author="Torstein Solheim Ølberg" w:date="2014-10-20T16:49:00Z" w:initials="TSØ">
    <w:p w:rsidR="000D0DB4" w:rsidRDefault="000D0DB4">
      <w:pPr>
        <w:pStyle w:val="Merknadstekst"/>
      </w:pPr>
      <w:r>
        <w:rPr>
          <w:rStyle w:val="Merknadsreferanse"/>
        </w:rPr>
        <w:annotationRef/>
      </w:r>
      <w:r>
        <w:t>Uenig med rettingen, burde heller vært: Uheldigvis er ingen…</w:t>
      </w:r>
    </w:p>
  </w:comment>
  <w:comment w:id="46" w:author="Signe Ulset" w:date="2014-10-20T01:08:00Z" w:initials="SU">
    <w:p w:rsidR="00590A4C" w:rsidRDefault="00590A4C">
      <w:pPr>
        <w:pStyle w:val="Merknadstekst"/>
      </w:pPr>
      <w:r>
        <w:rPr>
          <w:rStyle w:val="Merknadsreferanse"/>
        </w:rPr>
        <w:annotationRef/>
      </w:r>
      <w:r>
        <w:t>OVERFOR!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068" w:rsidRDefault="00B41068" w:rsidP="00F04859">
      <w:pPr>
        <w:spacing w:after="0" w:line="240" w:lineRule="auto"/>
      </w:pPr>
      <w:r>
        <w:separator/>
      </w:r>
    </w:p>
  </w:endnote>
  <w:endnote w:type="continuationSeparator" w:id="0">
    <w:p w:rsidR="00B41068" w:rsidRDefault="00B41068" w:rsidP="00F0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806911"/>
      <w:docPartObj>
        <w:docPartGallery w:val="Page Numbers (Bottom of Page)"/>
        <w:docPartUnique/>
      </w:docPartObj>
    </w:sdtPr>
    <w:sdtEndPr/>
    <w:sdtContent>
      <w:p w:rsidR="00F04859" w:rsidRDefault="00F04859">
        <w:pPr>
          <w:pStyle w:val="Bunntekst"/>
          <w:jc w:val="right"/>
        </w:pPr>
        <w:r>
          <w:fldChar w:fldCharType="begin"/>
        </w:r>
        <w:r>
          <w:instrText>PAGE   \* MERGEFORMAT</w:instrText>
        </w:r>
        <w:r>
          <w:fldChar w:fldCharType="separate"/>
        </w:r>
        <w:r w:rsidR="000D0DB4">
          <w:rPr>
            <w:noProof/>
          </w:rPr>
          <w:t>4</w:t>
        </w:r>
        <w:r>
          <w:fldChar w:fldCharType="end"/>
        </w:r>
        <w:r>
          <w:t>/</w:t>
        </w:r>
        <w:r w:rsidR="00AB693F">
          <w:t>4</w:t>
        </w:r>
      </w:p>
    </w:sdtContent>
  </w:sdt>
  <w:p w:rsidR="00F04859" w:rsidRDefault="00F04859" w:rsidP="00F04859">
    <w:pPr>
      <w:pStyle w:val="Bunn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068" w:rsidRDefault="00B41068" w:rsidP="00F04859">
      <w:pPr>
        <w:spacing w:after="0" w:line="240" w:lineRule="auto"/>
      </w:pPr>
      <w:r>
        <w:separator/>
      </w:r>
    </w:p>
  </w:footnote>
  <w:footnote w:type="continuationSeparator" w:id="0">
    <w:p w:rsidR="00B41068" w:rsidRDefault="00B41068" w:rsidP="00F04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59" w:rsidRDefault="00F04859" w:rsidP="00F04859">
    <w:pPr>
      <w:pStyle w:val="Topptekst"/>
    </w:pPr>
    <w:r>
      <w:t xml:space="preserve">Oppgave 1 </w:t>
    </w:r>
    <w:r w:rsidR="00706D2A">
      <w:t>- Kåseri</w:t>
    </w:r>
    <w:r>
      <w:t>)</w:t>
    </w:r>
    <w:r>
      <w:tab/>
      <w:t>10/10-2014</w:t>
    </w:r>
    <w:r>
      <w:tab/>
      <w:t>Torstein S. Ølberg 2STH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30"/>
    <w:rsid w:val="000D0DB4"/>
    <w:rsid w:val="000E0893"/>
    <w:rsid w:val="00107E1F"/>
    <w:rsid w:val="001F6F24"/>
    <w:rsid w:val="00223B13"/>
    <w:rsid w:val="00261229"/>
    <w:rsid w:val="0027095D"/>
    <w:rsid w:val="002E3730"/>
    <w:rsid w:val="00316FB7"/>
    <w:rsid w:val="00346955"/>
    <w:rsid w:val="00360502"/>
    <w:rsid w:val="004E6B98"/>
    <w:rsid w:val="00590A4C"/>
    <w:rsid w:val="005A7E71"/>
    <w:rsid w:val="005B7D17"/>
    <w:rsid w:val="005F32B4"/>
    <w:rsid w:val="005F7C9D"/>
    <w:rsid w:val="006B5B56"/>
    <w:rsid w:val="00706D2A"/>
    <w:rsid w:val="00796282"/>
    <w:rsid w:val="007D2734"/>
    <w:rsid w:val="008101F4"/>
    <w:rsid w:val="00844999"/>
    <w:rsid w:val="008A1A7D"/>
    <w:rsid w:val="00A778C6"/>
    <w:rsid w:val="00AB693F"/>
    <w:rsid w:val="00B41068"/>
    <w:rsid w:val="00BE3E20"/>
    <w:rsid w:val="00C47696"/>
    <w:rsid w:val="00CB70B6"/>
    <w:rsid w:val="00CC734B"/>
    <w:rsid w:val="00CF1299"/>
    <w:rsid w:val="00E8292D"/>
    <w:rsid w:val="00EA2C23"/>
    <w:rsid w:val="00ED4B7B"/>
    <w:rsid w:val="00F04859"/>
    <w:rsid w:val="00F60D35"/>
    <w:rsid w:val="00F95A3F"/>
    <w:rsid w:val="00F971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0485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04859"/>
  </w:style>
  <w:style w:type="paragraph" w:styleId="Bunntekst">
    <w:name w:val="footer"/>
    <w:basedOn w:val="Normal"/>
    <w:link w:val="BunntekstTegn"/>
    <w:uiPriority w:val="99"/>
    <w:unhideWhenUsed/>
    <w:rsid w:val="00F0485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04859"/>
  </w:style>
  <w:style w:type="table" w:styleId="Tabellrutenett">
    <w:name w:val="Table Grid"/>
    <w:basedOn w:val="Vanligtabell"/>
    <w:uiPriority w:val="59"/>
    <w:rsid w:val="0031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316FB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316FB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316FB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316FB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316FB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316F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uthevingsfarge5">
    <w:name w:val="Light List Accent 5"/>
    <w:basedOn w:val="Vanligtabell"/>
    <w:uiPriority w:val="61"/>
    <w:rsid w:val="00316FB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4">
    <w:name w:val="Light List Accent 4"/>
    <w:basedOn w:val="Vanligtabell"/>
    <w:uiPriority w:val="61"/>
    <w:rsid w:val="00316FB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3">
    <w:name w:val="Light List Accent 3"/>
    <w:basedOn w:val="Vanligtabell"/>
    <w:uiPriority w:val="61"/>
    <w:rsid w:val="00316FB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2">
    <w:name w:val="Light List Accent 2"/>
    <w:basedOn w:val="Vanligtabell"/>
    <w:uiPriority w:val="61"/>
    <w:rsid w:val="00316FB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1">
    <w:name w:val="Light List Accent 1"/>
    <w:basedOn w:val="Vanligtabell"/>
    <w:uiPriority w:val="61"/>
    <w:rsid w:val="00316F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
    <w:name w:val="Light List"/>
    <w:basedOn w:val="Vanligtabell"/>
    <w:uiPriority w:val="61"/>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legging-uthevingsfarge6">
    <w:name w:val="Light Shading Accent 6"/>
    <w:basedOn w:val="Vanligtabell"/>
    <w:uiPriority w:val="60"/>
    <w:rsid w:val="00316FB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trutenett">
    <w:name w:val="Light Grid"/>
    <w:basedOn w:val="Vanligtabell"/>
    <w:uiPriority w:val="62"/>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Merknadsreferanse">
    <w:name w:val="annotation reference"/>
    <w:basedOn w:val="Standardskriftforavsnitt"/>
    <w:uiPriority w:val="99"/>
    <w:semiHidden/>
    <w:unhideWhenUsed/>
    <w:rsid w:val="00796282"/>
    <w:rPr>
      <w:sz w:val="16"/>
      <w:szCs w:val="16"/>
    </w:rPr>
  </w:style>
  <w:style w:type="paragraph" w:styleId="Merknadstekst">
    <w:name w:val="annotation text"/>
    <w:basedOn w:val="Normal"/>
    <w:link w:val="MerknadstekstTegn"/>
    <w:uiPriority w:val="99"/>
    <w:semiHidden/>
    <w:unhideWhenUsed/>
    <w:rsid w:val="0079628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96282"/>
    <w:rPr>
      <w:sz w:val="20"/>
      <w:szCs w:val="20"/>
    </w:rPr>
  </w:style>
  <w:style w:type="paragraph" w:styleId="Kommentaremne">
    <w:name w:val="annotation subject"/>
    <w:basedOn w:val="Merknadstekst"/>
    <w:next w:val="Merknadstekst"/>
    <w:link w:val="KommentaremneTegn"/>
    <w:uiPriority w:val="99"/>
    <w:semiHidden/>
    <w:unhideWhenUsed/>
    <w:rsid w:val="00796282"/>
    <w:rPr>
      <w:b/>
      <w:bCs/>
    </w:rPr>
  </w:style>
  <w:style w:type="character" w:customStyle="1" w:styleId="KommentaremneTegn">
    <w:name w:val="Kommentaremne Tegn"/>
    <w:basedOn w:val="MerknadstekstTegn"/>
    <w:link w:val="Kommentaremne"/>
    <w:uiPriority w:val="99"/>
    <w:semiHidden/>
    <w:rsid w:val="00796282"/>
    <w:rPr>
      <w:b/>
      <w:bCs/>
      <w:sz w:val="20"/>
      <w:szCs w:val="20"/>
    </w:rPr>
  </w:style>
  <w:style w:type="paragraph" w:styleId="Bobletekst">
    <w:name w:val="Balloon Text"/>
    <w:basedOn w:val="Normal"/>
    <w:link w:val="BobletekstTegn"/>
    <w:uiPriority w:val="99"/>
    <w:semiHidden/>
    <w:unhideWhenUsed/>
    <w:rsid w:val="0079628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962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0485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04859"/>
  </w:style>
  <w:style w:type="paragraph" w:styleId="Bunntekst">
    <w:name w:val="footer"/>
    <w:basedOn w:val="Normal"/>
    <w:link w:val="BunntekstTegn"/>
    <w:uiPriority w:val="99"/>
    <w:unhideWhenUsed/>
    <w:rsid w:val="00F0485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04859"/>
  </w:style>
  <w:style w:type="table" w:styleId="Tabellrutenett">
    <w:name w:val="Table Grid"/>
    <w:basedOn w:val="Vanligtabell"/>
    <w:uiPriority w:val="59"/>
    <w:rsid w:val="0031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316FB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316FB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316FB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316FB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316FB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316F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uthevingsfarge5">
    <w:name w:val="Light List Accent 5"/>
    <w:basedOn w:val="Vanligtabell"/>
    <w:uiPriority w:val="61"/>
    <w:rsid w:val="00316FB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4">
    <w:name w:val="Light List Accent 4"/>
    <w:basedOn w:val="Vanligtabell"/>
    <w:uiPriority w:val="61"/>
    <w:rsid w:val="00316FB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3">
    <w:name w:val="Light List Accent 3"/>
    <w:basedOn w:val="Vanligtabell"/>
    <w:uiPriority w:val="61"/>
    <w:rsid w:val="00316FB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2">
    <w:name w:val="Light List Accent 2"/>
    <w:basedOn w:val="Vanligtabell"/>
    <w:uiPriority w:val="61"/>
    <w:rsid w:val="00316FB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1">
    <w:name w:val="Light List Accent 1"/>
    <w:basedOn w:val="Vanligtabell"/>
    <w:uiPriority w:val="61"/>
    <w:rsid w:val="00316F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
    <w:name w:val="Light List"/>
    <w:basedOn w:val="Vanligtabell"/>
    <w:uiPriority w:val="61"/>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legging-uthevingsfarge6">
    <w:name w:val="Light Shading Accent 6"/>
    <w:basedOn w:val="Vanligtabell"/>
    <w:uiPriority w:val="60"/>
    <w:rsid w:val="00316FB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trutenett">
    <w:name w:val="Light Grid"/>
    <w:basedOn w:val="Vanligtabell"/>
    <w:uiPriority w:val="62"/>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Merknadsreferanse">
    <w:name w:val="annotation reference"/>
    <w:basedOn w:val="Standardskriftforavsnitt"/>
    <w:uiPriority w:val="99"/>
    <w:semiHidden/>
    <w:unhideWhenUsed/>
    <w:rsid w:val="00796282"/>
    <w:rPr>
      <w:sz w:val="16"/>
      <w:szCs w:val="16"/>
    </w:rPr>
  </w:style>
  <w:style w:type="paragraph" w:styleId="Merknadstekst">
    <w:name w:val="annotation text"/>
    <w:basedOn w:val="Normal"/>
    <w:link w:val="MerknadstekstTegn"/>
    <w:uiPriority w:val="99"/>
    <w:semiHidden/>
    <w:unhideWhenUsed/>
    <w:rsid w:val="0079628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96282"/>
    <w:rPr>
      <w:sz w:val="20"/>
      <w:szCs w:val="20"/>
    </w:rPr>
  </w:style>
  <w:style w:type="paragraph" w:styleId="Kommentaremne">
    <w:name w:val="annotation subject"/>
    <w:basedOn w:val="Merknadstekst"/>
    <w:next w:val="Merknadstekst"/>
    <w:link w:val="KommentaremneTegn"/>
    <w:uiPriority w:val="99"/>
    <w:semiHidden/>
    <w:unhideWhenUsed/>
    <w:rsid w:val="00796282"/>
    <w:rPr>
      <w:b/>
      <w:bCs/>
    </w:rPr>
  </w:style>
  <w:style w:type="character" w:customStyle="1" w:styleId="KommentaremneTegn">
    <w:name w:val="Kommentaremne Tegn"/>
    <w:basedOn w:val="MerknadstekstTegn"/>
    <w:link w:val="Kommentaremne"/>
    <w:uiPriority w:val="99"/>
    <w:semiHidden/>
    <w:rsid w:val="00796282"/>
    <w:rPr>
      <w:b/>
      <w:bCs/>
      <w:sz w:val="20"/>
      <w:szCs w:val="20"/>
    </w:rPr>
  </w:style>
  <w:style w:type="paragraph" w:styleId="Bobletekst">
    <w:name w:val="Balloon Text"/>
    <w:basedOn w:val="Normal"/>
    <w:link w:val="BobletekstTegn"/>
    <w:uiPriority w:val="99"/>
    <w:semiHidden/>
    <w:unhideWhenUsed/>
    <w:rsid w:val="0079628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962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1425</Words>
  <Characters>7556</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3</cp:revision>
  <dcterms:created xsi:type="dcterms:W3CDTF">2014-10-20T14:18:00Z</dcterms:created>
  <dcterms:modified xsi:type="dcterms:W3CDTF">2014-10-20T14:52:00Z</dcterms:modified>
</cp:coreProperties>
</file>