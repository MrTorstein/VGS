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F70484" w:rsidP="00F26A2D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Bussen kommer litt </w:t>
      </w:r>
      <w:del w:id="0" w:author="Signe Ulset" w:date="2013-09-25T23:33:00Z">
        <w:r w:rsidDel="00B8356F">
          <w:rPr>
            <w:sz w:val="36"/>
            <w:szCs w:val="36"/>
          </w:rPr>
          <w:delText xml:space="preserve">her </w:delText>
        </w:r>
      </w:del>
      <w:ins w:id="1" w:author="Signe Ulset" w:date="2013-09-25T23:33:00Z">
        <w:r w:rsidR="00B8356F">
          <w:rPr>
            <w:sz w:val="36"/>
            <w:szCs w:val="36"/>
          </w:rPr>
          <w:t xml:space="preserve"> nå </w:t>
        </w:r>
      </w:ins>
      <w:r>
        <w:rPr>
          <w:sz w:val="36"/>
          <w:szCs w:val="36"/>
        </w:rPr>
        <w:t xml:space="preserve">og litt </w:t>
      </w:r>
      <w:del w:id="2" w:author="Signe Ulset" w:date="2013-09-25T23:33:00Z">
        <w:r w:rsidDel="00B8356F">
          <w:rPr>
            <w:sz w:val="36"/>
            <w:szCs w:val="36"/>
          </w:rPr>
          <w:delText>der</w:delText>
        </w:r>
      </w:del>
      <w:r w:rsidR="00732940">
        <w:rPr>
          <w:sz w:val="36"/>
          <w:szCs w:val="36"/>
        </w:rPr>
        <w:t xml:space="preserve"> </w:t>
      </w:r>
      <w:ins w:id="3" w:author="Signe Ulset" w:date="2013-09-25T23:33:00Z">
        <w:r w:rsidR="00B8356F">
          <w:rPr>
            <w:sz w:val="36"/>
            <w:szCs w:val="36"/>
          </w:rPr>
          <w:t>da</w:t>
        </w:r>
      </w:ins>
    </w:p>
    <w:p w:rsidR="004457EB" w:rsidRDefault="004457EB" w:rsidP="00F26A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Tenk deg at du kommer ned</w:t>
      </w:r>
      <w:r w:rsidR="00865FF6">
        <w:rPr>
          <w:sz w:val="24"/>
          <w:szCs w:val="24"/>
        </w:rPr>
        <w:t>,</w:t>
      </w:r>
      <w:r>
        <w:rPr>
          <w:sz w:val="24"/>
          <w:szCs w:val="24"/>
        </w:rPr>
        <w:t xml:space="preserve"> fem minutter før tiden</w:t>
      </w:r>
      <w:r w:rsidR="00865FF6">
        <w:rPr>
          <w:sz w:val="24"/>
          <w:szCs w:val="24"/>
        </w:rPr>
        <w:t>,</w:t>
      </w:r>
      <w:r>
        <w:rPr>
          <w:sz w:val="24"/>
          <w:szCs w:val="24"/>
        </w:rPr>
        <w:t xml:space="preserve"> til busstasjonen. Du venter i fem minutter, </w:t>
      </w:r>
      <w:r w:rsidR="00CA10E2">
        <w:rPr>
          <w:sz w:val="24"/>
          <w:szCs w:val="24"/>
        </w:rPr>
        <w:t>men bussen kommer ikke</w:t>
      </w:r>
      <w:r w:rsidR="006D37F2">
        <w:rPr>
          <w:sz w:val="24"/>
          <w:szCs w:val="24"/>
        </w:rPr>
        <w:t>. Du venter fem minutter lenger, men</w:t>
      </w:r>
      <w:r w:rsidR="00CA10E2">
        <w:rPr>
          <w:sz w:val="24"/>
          <w:szCs w:val="24"/>
        </w:rPr>
        <w:t xml:space="preserve"> fortsatt</w:t>
      </w:r>
      <w:r w:rsidR="006D37F2">
        <w:rPr>
          <w:sz w:val="24"/>
          <w:szCs w:val="24"/>
        </w:rPr>
        <w:t xml:space="preserve"> ingen buss. Fem minutter til, skolen starter snart og du løper. Med sekk på ryggen og ikke spesielt praktiske klær kommer du</w:t>
      </w:r>
      <w:r w:rsidR="00865FF6">
        <w:rPr>
          <w:sz w:val="24"/>
          <w:szCs w:val="24"/>
        </w:rPr>
        <w:t>,</w:t>
      </w:r>
      <w:r w:rsidR="006D37F2">
        <w:rPr>
          <w:sz w:val="24"/>
          <w:szCs w:val="24"/>
        </w:rPr>
        <w:t xml:space="preserve"> sli</w:t>
      </w:r>
      <w:r w:rsidR="00865FF6">
        <w:rPr>
          <w:sz w:val="24"/>
          <w:szCs w:val="24"/>
        </w:rPr>
        <w:t>ten og svett, frem til skolen eller jobben, 30</w:t>
      </w:r>
      <w:r w:rsidR="006D37F2">
        <w:rPr>
          <w:sz w:val="24"/>
          <w:szCs w:val="24"/>
        </w:rPr>
        <w:t xml:space="preserve"> minutter for sent. I friminuttet spør vennen dine hvorfor du kom så sent, og etter en liten samtale finner du ut at bussen ikke var f</w:t>
      </w:r>
      <w:r w:rsidR="0009435F">
        <w:rPr>
          <w:sz w:val="24"/>
          <w:szCs w:val="24"/>
        </w:rPr>
        <w:t>or sen, den kom alt for tidlig.</w:t>
      </w:r>
    </w:p>
    <w:p w:rsidR="006D37F2" w:rsidRDefault="006D37F2" w:rsidP="00F26A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Ofte kommer bussene til helt tilfeldige tider</w:t>
      </w:r>
      <w:ins w:id="4" w:author="Signe Ulset" w:date="2013-09-25T23:34:00Z">
        <w:r w:rsidR="008F03D1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og det er umulig å forutsi når </w:t>
      </w:r>
      <w:commentRangeStart w:id="5"/>
      <w:del w:id="6" w:author="Signe Ulset" w:date="2013-09-25T23:34:00Z">
        <w:r w:rsidDel="008F03D1">
          <w:rPr>
            <w:sz w:val="24"/>
            <w:szCs w:val="24"/>
          </w:rPr>
          <w:delText>enn</w:delText>
        </w:r>
      </w:del>
      <w:commentRangeEnd w:id="5"/>
      <w:r w:rsidR="008F03D1">
        <w:rPr>
          <w:rStyle w:val="Merknadsreferanse"/>
        </w:rPr>
        <w:commentReference w:id="5"/>
      </w:r>
      <w:del w:id="7" w:author="Signe Ulset" w:date="2013-09-25T23:34:00Z">
        <w:r w:rsidDel="008F03D1">
          <w:rPr>
            <w:sz w:val="24"/>
            <w:szCs w:val="24"/>
          </w:rPr>
          <w:delText xml:space="preserve"> </w:delText>
        </w:r>
      </w:del>
      <w:ins w:id="8" w:author="Signe Ulset" w:date="2013-09-25T23:34:00Z">
        <w:r w:rsidR="008F03D1">
          <w:rPr>
            <w:sz w:val="24"/>
            <w:szCs w:val="24"/>
          </w:rPr>
          <w:t xml:space="preserve">en </w:t>
        </w:r>
      </w:ins>
      <w:r>
        <w:rPr>
          <w:sz w:val="24"/>
          <w:szCs w:val="24"/>
        </w:rPr>
        <w:t>bør møte opp på holdeplassen. Busser kjører også</w:t>
      </w:r>
      <w:r w:rsidR="0009435F">
        <w:rPr>
          <w:sz w:val="24"/>
          <w:szCs w:val="24"/>
        </w:rPr>
        <w:t xml:space="preserve"> ofte</w:t>
      </w:r>
      <w:r>
        <w:rPr>
          <w:sz w:val="24"/>
          <w:szCs w:val="24"/>
        </w:rPr>
        <w:t xml:space="preserve"> feil</w:t>
      </w:r>
      <w:ins w:id="9" w:author="Signe Ulset" w:date="2013-09-25T23:35:00Z">
        <w:r w:rsidR="008F03D1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eller kommer til sentrum på helt </w:t>
      </w:r>
      <w:commentRangeStart w:id="10"/>
      <w:r>
        <w:rPr>
          <w:sz w:val="24"/>
          <w:szCs w:val="24"/>
        </w:rPr>
        <w:t xml:space="preserve">forferdelige tider </w:t>
      </w:r>
      <w:commentRangeEnd w:id="10"/>
      <w:r w:rsidR="008F03D1">
        <w:rPr>
          <w:rStyle w:val="Merknadsreferanse"/>
        </w:rPr>
        <w:commentReference w:id="10"/>
      </w:r>
      <w:ins w:id="11" w:author="Signe Ulset" w:date="2013-09-25T23:36:00Z">
        <w:r w:rsidR="008F03D1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i forhold til </w:t>
      </w:r>
      <w:r w:rsidR="0009435F">
        <w:rPr>
          <w:sz w:val="24"/>
          <w:szCs w:val="24"/>
        </w:rPr>
        <w:t>når andre busser drar,</w:t>
      </w:r>
      <w:r>
        <w:rPr>
          <w:sz w:val="24"/>
          <w:szCs w:val="24"/>
        </w:rPr>
        <w:t xml:space="preserve"> noe som betyr at en ofte kan vente i</w:t>
      </w:r>
      <w:r w:rsidR="00C72DC3">
        <w:rPr>
          <w:sz w:val="24"/>
          <w:szCs w:val="24"/>
        </w:rPr>
        <w:t xml:space="preserve"> et kvarter eller</w:t>
      </w:r>
      <w:r>
        <w:rPr>
          <w:sz w:val="24"/>
          <w:szCs w:val="24"/>
        </w:rPr>
        <w:t xml:space="preserve"> en halv time på neste buss.</w:t>
      </w:r>
      <w:r w:rsidR="00C72DC3">
        <w:rPr>
          <w:sz w:val="24"/>
          <w:szCs w:val="24"/>
        </w:rPr>
        <w:t xml:space="preserve"> Jeg har selv opplevd å møte opp på en bussholdeplass både fem og ti minutter for tidl</w:t>
      </w:r>
      <w:r w:rsidR="0009435F">
        <w:rPr>
          <w:sz w:val="24"/>
          <w:szCs w:val="24"/>
        </w:rPr>
        <w:t xml:space="preserve">ig, uten at det kommer noe buss. Når jeg endelig kom til byen, med neste buss, måtte jeg vente i en halv time uten å gjøre annet </w:t>
      </w:r>
      <w:del w:id="12" w:author="Signe Ulset" w:date="2013-09-25T23:36:00Z">
        <w:r w:rsidR="0009435F" w:rsidDel="008F03D1">
          <w:rPr>
            <w:sz w:val="24"/>
            <w:szCs w:val="24"/>
          </w:rPr>
          <w:delText xml:space="preserve">en </w:delText>
        </w:r>
      </w:del>
      <w:ins w:id="13" w:author="Signe Ulset" w:date="2013-09-25T23:36:00Z">
        <w:r w:rsidR="008F03D1">
          <w:rPr>
            <w:sz w:val="24"/>
            <w:szCs w:val="24"/>
          </w:rPr>
          <w:t xml:space="preserve">enn </w:t>
        </w:r>
      </w:ins>
      <w:r w:rsidR="0009435F">
        <w:rPr>
          <w:sz w:val="24"/>
          <w:szCs w:val="24"/>
        </w:rPr>
        <w:t>å se ut i lufta før bussen til Eik kom. Hele åtte</w:t>
      </w:r>
      <w:r w:rsidR="00C72DC3">
        <w:rPr>
          <w:sz w:val="24"/>
          <w:szCs w:val="24"/>
        </w:rPr>
        <w:t xml:space="preserve"> av ti busser, i Norge</w:t>
      </w:r>
      <w:r w:rsidR="0009435F">
        <w:rPr>
          <w:sz w:val="24"/>
          <w:szCs w:val="24"/>
        </w:rPr>
        <w:t>, kommer til feil tidspunkt</w:t>
      </w:r>
      <w:ins w:id="14" w:author="Signe Ulset" w:date="2013-09-25T23:37:00Z">
        <w:r w:rsidR="008F03D1">
          <w:rPr>
            <w:sz w:val="24"/>
            <w:szCs w:val="24"/>
          </w:rPr>
          <w:t>,</w:t>
        </w:r>
      </w:ins>
      <w:r w:rsidR="0009435F">
        <w:rPr>
          <w:sz w:val="24"/>
          <w:szCs w:val="24"/>
        </w:rPr>
        <w:t xml:space="preserve"> og fem av ti</w:t>
      </w:r>
      <w:r w:rsidR="00C72DC3">
        <w:rPr>
          <w:sz w:val="24"/>
          <w:szCs w:val="24"/>
        </w:rPr>
        <w:t xml:space="preserve"> kjører feil eller lenger en de trenger</w:t>
      </w:r>
      <w:ins w:id="15" w:author="Signe Ulset" w:date="2013-09-25T23:37:00Z">
        <w:r w:rsidR="008F03D1">
          <w:rPr>
            <w:sz w:val="24"/>
            <w:szCs w:val="24"/>
          </w:rPr>
          <w:t>,</w:t>
        </w:r>
      </w:ins>
      <w:r w:rsidR="00C72DC3">
        <w:rPr>
          <w:sz w:val="24"/>
          <w:szCs w:val="24"/>
        </w:rPr>
        <w:t xml:space="preserve"> sier en måling gjort av SSB</w:t>
      </w:r>
      <w:r w:rsidR="0009435F">
        <w:rPr>
          <w:sz w:val="24"/>
          <w:szCs w:val="24"/>
        </w:rPr>
        <w:t xml:space="preserve">. </w:t>
      </w:r>
      <w:commentRangeStart w:id="16"/>
      <w:r w:rsidR="0009435F">
        <w:rPr>
          <w:sz w:val="24"/>
          <w:szCs w:val="24"/>
        </w:rPr>
        <w:t>Dette er helt unødvendige ting</w:t>
      </w:r>
      <w:r w:rsidR="00C72DC3">
        <w:rPr>
          <w:sz w:val="24"/>
          <w:szCs w:val="24"/>
        </w:rPr>
        <w:t xml:space="preserve"> som ikke har noen fordeler</w:t>
      </w:r>
      <w:r w:rsidR="00CA10E2">
        <w:rPr>
          <w:sz w:val="24"/>
          <w:szCs w:val="24"/>
        </w:rPr>
        <w:t xml:space="preserve"> for noen parter</w:t>
      </w:r>
      <w:r w:rsidR="0009435F">
        <w:rPr>
          <w:sz w:val="24"/>
          <w:szCs w:val="24"/>
        </w:rPr>
        <w:t>.</w:t>
      </w:r>
      <w:commentRangeEnd w:id="16"/>
      <w:r w:rsidR="008F03D1">
        <w:rPr>
          <w:rStyle w:val="Merknadsreferanse"/>
        </w:rPr>
        <w:commentReference w:id="16"/>
      </w:r>
    </w:p>
    <w:p w:rsidR="00C72DC3" w:rsidRDefault="00C72DC3" w:rsidP="00F26A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På den nye Vestviken kollektivtrafikk-appen står det oppført at bussen hos meg skal komme ti på hel og ti på halv, altså to ganger i timen. På tabellen som er hengt opp på holdeplassen </w:t>
      </w:r>
      <w:r w:rsidR="00352379">
        <w:rPr>
          <w:sz w:val="24"/>
          <w:szCs w:val="24"/>
        </w:rPr>
        <w:t>står det at den skal komme hel og halv, og på internett står det at den skal komme</w:t>
      </w:r>
      <w:r w:rsidR="0009435F">
        <w:rPr>
          <w:sz w:val="24"/>
          <w:szCs w:val="24"/>
        </w:rPr>
        <w:t xml:space="preserve"> kvart på og kvart over. Hvilket tidspunkt</w:t>
      </w:r>
      <w:r w:rsidR="00352379">
        <w:rPr>
          <w:sz w:val="24"/>
          <w:szCs w:val="24"/>
        </w:rPr>
        <w:t xml:space="preserve"> er riktig? Jeg vet ikke, m</w:t>
      </w:r>
      <w:r w:rsidR="0009435F">
        <w:rPr>
          <w:sz w:val="24"/>
          <w:szCs w:val="24"/>
        </w:rPr>
        <w:t xml:space="preserve">en </w:t>
      </w:r>
      <w:ins w:id="17" w:author="Signe Ulset" w:date="2013-09-25T23:38:00Z">
        <w:r w:rsidR="008F03D1">
          <w:rPr>
            <w:sz w:val="24"/>
            <w:szCs w:val="24"/>
          </w:rPr>
          <w:t xml:space="preserve">når det gjelder selve </w:t>
        </w:r>
      </w:ins>
      <w:del w:id="18" w:author="Signe Ulset" w:date="2013-09-25T23:38:00Z">
        <w:r w:rsidR="0009435F" w:rsidDel="008F03D1">
          <w:rPr>
            <w:sz w:val="24"/>
            <w:szCs w:val="24"/>
          </w:rPr>
          <w:delText>på</w:delText>
        </w:r>
        <w:proofErr w:type="gramStart"/>
        <w:r w:rsidR="0009435F" w:rsidDel="008F03D1">
          <w:rPr>
            <w:sz w:val="24"/>
            <w:szCs w:val="24"/>
          </w:rPr>
          <w:delText xml:space="preserve"> </w:delText>
        </w:r>
      </w:del>
      <w:ins w:id="19" w:author="Signe Ulset" w:date="2013-09-25T23:38:00Z">
        <w:r w:rsidR="008F03D1">
          <w:rPr>
            <w:sz w:val="24"/>
            <w:szCs w:val="24"/>
          </w:rPr>
          <w:t xml:space="preserve">  </w:t>
        </w:r>
      </w:ins>
      <w:del w:id="20" w:author="Signe Ulset" w:date="2013-09-25T23:38:00Z">
        <w:r w:rsidR="0009435F" w:rsidDel="008F03D1">
          <w:rPr>
            <w:sz w:val="24"/>
            <w:szCs w:val="24"/>
          </w:rPr>
          <w:delText>b</w:delText>
        </w:r>
        <w:proofErr w:type="gramEnd"/>
        <w:r w:rsidR="0009435F" w:rsidDel="008F03D1">
          <w:rPr>
            <w:sz w:val="24"/>
            <w:szCs w:val="24"/>
          </w:rPr>
          <w:delText>ussens</w:delText>
        </w:r>
      </w:del>
      <w:ins w:id="21" w:author="Signe Ulset" w:date="2013-09-25T23:38:00Z">
        <w:r w:rsidR="008F03D1">
          <w:rPr>
            <w:sz w:val="24"/>
            <w:szCs w:val="24"/>
          </w:rPr>
          <w:t xml:space="preserve"> bussen</w:t>
        </w:r>
      </w:ins>
      <w:r w:rsidR="00CA10E2">
        <w:rPr>
          <w:sz w:val="24"/>
          <w:szCs w:val="24"/>
        </w:rPr>
        <w:t>,</w:t>
      </w:r>
      <w:r w:rsidR="00352379">
        <w:rPr>
          <w:sz w:val="24"/>
          <w:szCs w:val="24"/>
        </w:rPr>
        <w:t xml:space="preserve"> ser det ut som den bestemmer litt selv. Alle skjønner vel at dette er noe man må bry seg om. </w:t>
      </w:r>
      <w:del w:id="22" w:author="Signe Ulset" w:date="2013-09-25T23:39:00Z">
        <w:r w:rsidR="00352379" w:rsidDel="008F03D1">
          <w:rPr>
            <w:sz w:val="24"/>
            <w:szCs w:val="24"/>
          </w:rPr>
          <w:delText xml:space="preserve">Enn </w:delText>
        </w:r>
      </w:del>
      <w:proofErr w:type="gramStart"/>
      <w:ins w:id="23" w:author="Signe Ulset" w:date="2013-09-25T23:39:00Z">
        <w:r w:rsidR="008F03D1">
          <w:rPr>
            <w:sz w:val="24"/>
            <w:szCs w:val="24"/>
          </w:rPr>
          <w:t xml:space="preserve">En  </w:t>
        </w:r>
      </w:ins>
      <w:r w:rsidR="00352379">
        <w:rPr>
          <w:sz w:val="24"/>
          <w:szCs w:val="24"/>
        </w:rPr>
        <w:t>kan</w:t>
      </w:r>
      <w:proofErr w:type="gramEnd"/>
      <w:r w:rsidR="00352379">
        <w:rPr>
          <w:sz w:val="24"/>
          <w:szCs w:val="24"/>
        </w:rPr>
        <w:t xml:space="preserve"> ikke bare overse d</w:t>
      </w:r>
      <w:r w:rsidR="001D2F25">
        <w:rPr>
          <w:sz w:val="24"/>
          <w:szCs w:val="24"/>
        </w:rPr>
        <w:t>et. Da blir det ikke noe bedre.</w:t>
      </w:r>
    </w:p>
    <w:p w:rsidR="00F74437" w:rsidRDefault="00352379" w:rsidP="00F26A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alle andre land har de klart å ordne opp i dette, eller i det minste forbedre det, bare ikke i lille Norge. </w:t>
      </w:r>
      <w:r w:rsidR="00E62748">
        <w:rPr>
          <w:sz w:val="24"/>
          <w:szCs w:val="24"/>
        </w:rPr>
        <w:t xml:space="preserve">Vi skal jo liksom satse på kollektivtrafikk, men vi klarer ikke å gjøre det praktisk å kjøre buss. </w:t>
      </w:r>
      <w:r w:rsidR="00AA54B3">
        <w:rPr>
          <w:sz w:val="24"/>
          <w:szCs w:val="24"/>
        </w:rPr>
        <w:t>Staten vil bevilge 25 millioner til kollektivtransport i distriktene. Dette høres kanskje mye ut, men det er til alle distriktene på deling. Sett at det var 50 distrikter i Norge. Da er det plutselig bare 500 000 til hver. Det</w:t>
      </w:r>
      <w:r w:rsidR="0009435F">
        <w:rPr>
          <w:sz w:val="24"/>
          <w:szCs w:val="24"/>
        </w:rPr>
        <w:t xml:space="preserve"> er akkurat nok til en ny buss.</w:t>
      </w:r>
      <w:r w:rsidR="00062946">
        <w:rPr>
          <w:sz w:val="24"/>
          <w:szCs w:val="24"/>
        </w:rPr>
        <w:t xml:space="preserve"> Alt for mye penger går til å betale uviktige ting </w:t>
      </w:r>
      <w:commentRangeStart w:id="24"/>
      <w:r w:rsidR="00062946">
        <w:rPr>
          <w:sz w:val="24"/>
          <w:szCs w:val="24"/>
        </w:rPr>
        <w:t>eller krangler mellom politikerne. Her er en sak tid kan være enige om.</w:t>
      </w:r>
      <w:commentRangeEnd w:id="24"/>
      <w:r w:rsidR="008F03D1">
        <w:rPr>
          <w:rStyle w:val="Merknadsreferanse"/>
        </w:rPr>
        <w:commentReference w:id="24"/>
      </w:r>
    </w:p>
    <w:p w:rsidR="00062946" w:rsidRDefault="00AA54B3" w:rsidP="00F26A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Jeg stoler i hvert fall ikke på bussen</w:t>
      </w:r>
      <w:r w:rsidR="00F74437">
        <w:rPr>
          <w:sz w:val="24"/>
          <w:szCs w:val="24"/>
        </w:rPr>
        <w:t>e sånn de er nå, men jeg kan ikke bare gå eller sykle heller</w:t>
      </w:r>
      <w:r w:rsidR="001D2F25">
        <w:rPr>
          <w:sz w:val="24"/>
          <w:szCs w:val="24"/>
        </w:rPr>
        <w:t>. Det finnes</w:t>
      </w:r>
      <w:r w:rsidR="00F74437">
        <w:rPr>
          <w:sz w:val="24"/>
          <w:szCs w:val="24"/>
        </w:rPr>
        <w:t xml:space="preserve"> steder jeg ikke vet hvordan jeg kommer til</w:t>
      </w:r>
      <w:r w:rsidR="001D2F25">
        <w:rPr>
          <w:sz w:val="24"/>
          <w:szCs w:val="24"/>
        </w:rPr>
        <w:t>, og det er ikke alltid jeg har så god tid på meg</w:t>
      </w:r>
      <w:r w:rsidR="00C13276">
        <w:rPr>
          <w:sz w:val="24"/>
          <w:szCs w:val="24"/>
        </w:rPr>
        <w:t xml:space="preserve"> at jeg kan gå</w:t>
      </w:r>
      <w:r w:rsidR="00062946">
        <w:rPr>
          <w:sz w:val="24"/>
          <w:szCs w:val="24"/>
        </w:rPr>
        <w:t xml:space="preserve"> dit</w:t>
      </w:r>
      <w:r w:rsidR="00F74437">
        <w:rPr>
          <w:sz w:val="24"/>
          <w:szCs w:val="24"/>
        </w:rPr>
        <w:t>.</w:t>
      </w:r>
      <w:r w:rsidR="00062946">
        <w:rPr>
          <w:sz w:val="24"/>
          <w:szCs w:val="24"/>
        </w:rPr>
        <w:t xml:space="preserve"> Da har jeg ikke noe annet valg en å gå ned omtrent ti minutter før og håpe på det beste. Det burde ikke være nødvendig, men dessverre er det blitt sånn.</w:t>
      </w:r>
      <w:r w:rsidR="00F74437">
        <w:rPr>
          <w:sz w:val="24"/>
          <w:szCs w:val="24"/>
        </w:rPr>
        <w:t xml:space="preserve"> Derfor ønsker jeg bedre kollekt</w:t>
      </w:r>
      <w:r w:rsidR="00C13276">
        <w:rPr>
          <w:sz w:val="24"/>
          <w:szCs w:val="24"/>
        </w:rPr>
        <w:t>ivtrafikk og mer penger til denne næringen</w:t>
      </w:r>
      <w:r w:rsidR="00062946">
        <w:rPr>
          <w:sz w:val="24"/>
          <w:szCs w:val="24"/>
        </w:rPr>
        <w:t xml:space="preserve"> s</w:t>
      </w:r>
      <w:r w:rsidR="005F089D">
        <w:rPr>
          <w:sz w:val="24"/>
          <w:szCs w:val="24"/>
        </w:rPr>
        <w:t>lik at vi får ryddet opp i de små problemene</w:t>
      </w:r>
      <w:r w:rsidR="00062946">
        <w:rPr>
          <w:sz w:val="24"/>
          <w:szCs w:val="24"/>
        </w:rPr>
        <w:t xml:space="preserve"> s</w:t>
      </w:r>
      <w:r w:rsidR="005F089D">
        <w:rPr>
          <w:sz w:val="24"/>
          <w:szCs w:val="24"/>
        </w:rPr>
        <w:t>om ingen ønsker seg</w:t>
      </w:r>
      <w:r w:rsidR="00C13276">
        <w:rPr>
          <w:sz w:val="24"/>
          <w:szCs w:val="24"/>
        </w:rPr>
        <w:t>.</w:t>
      </w:r>
    </w:p>
    <w:p w:rsidR="008C76C9" w:rsidRDefault="008C76C9" w:rsidP="008F03D1">
      <w:pPr>
        <w:pStyle w:val="Listeavsnitt"/>
        <w:rPr>
          <w:i/>
          <w:color w:val="FF0000"/>
          <w:sz w:val="24"/>
        </w:rPr>
      </w:pPr>
      <w:r>
        <w:rPr>
          <w:i/>
          <w:color w:val="FF0000"/>
          <w:sz w:val="24"/>
        </w:rPr>
        <w:t>RESPONS:</w:t>
      </w:r>
      <w:r w:rsidR="008F03D1">
        <w:rPr>
          <w:i/>
          <w:color w:val="FF0000"/>
          <w:sz w:val="24"/>
        </w:rPr>
        <w:t xml:space="preserve"> Godt skrevet innlegg, Torstein.  Både retorikkens patos, etos og logos er godt fletta inn i teksten din! Jeg har foreslått noen endringer som du ser.  Spør hvis det er noe du ikke </w:t>
      </w:r>
      <w:r w:rsidR="008F03D1" w:rsidRPr="008F03D1">
        <w:rPr>
          <w:i/>
          <w:color w:val="FF0000"/>
          <w:sz w:val="24"/>
        </w:rPr>
        <w:t xml:space="preserve">forstår. </w:t>
      </w:r>
    </w:p>
    <w:p w:rsidR="008F03D1" w:rsidRPr="008F03D1" w:rsidRDefault="008F03D1" w:rsidP="008F03D1">
      <w:pPr>
        <w:pStyle w:val="Listeavsnitt"/>
        <w:rPr>
          <w:i/>
          <w:color w:val="FF0000"/>
          <w:sz w:val="24"/>
        </w:rPr>
      </w:pPr>
    </w:p>
    <w:p w:rsidR="008C76C9" w:rsidRDefault="008C76C9" w:rsidP="008C76C9">
      <w:pPr>
        <w:pStyle w:val="Listeavsnitt"/>
        <w:rPr>
          <w:i/>
          <w:color w:val="FF0000"/>
          <w:sz w:val="24"/>
        </w:rPr>
      </w:pPr>
      <w:r>
        <w:rPr>
          <w:i/>
          <w:color w:val="FF0000"/>
          <w:sz w:val="24"/>
        </w:rPr>
        <w:t>KARAKTER:</w:t>
      </w:r>
      <w:r w:rsidR="008F03D1">
        <w:rPr>
          <w:i/>
          <w:color w:val="FF0000"/>
          <w:sz w:val="24"/>
        </w:rPr>
        <w:t xml:space="preserve"> 5</w:t>
      </w:r>
    </w:p>
    <w:p w:rsidR="008F03D1" w:rsidRDefault="008F03D1" w:rsidP="008C76C9">
      <w:pPr>
        <w:pStyle w:val="Listeavsnitt"/>
        <w:rPr>
          <w:i/>
          <w:color w:val="FF0000"/>
          <w:sz w:val="24"/>
        </w:rPr>
      </w:pPr>
    </w:p>
    <w:p w:rsidR="008F03D1" w:rsidRDefault="008F03D1" w:rsidP="008C76C9">
      <w:pPr>
        <w:pStyle w:val="Listeavsnitt"/>
        <w:rPr>
          <w:i/>
          <w:color w:val="FF0000"/>
          <w:sz w:val="24"/>
        </w:rPr>
      </w:pPr>
      <w:r>
        <w:rPr>
          <w:i/>
          <w:color w:val="FF0000"/>
          <w:sz w:val="24"/>
        </w:rPr>
        <w:t>RÅD: Vær sikker på når du skal bruker “en” og “enn”.</w:t>
      </w:r>
    </w:p>
    <w:p w:rsidR="008F03D1" w:rsidRDefault="008F03D1" w:rsidP="008C76C9">
      <w:pPr>
        <w:pStyle w:val="Listeavsnitt"/>
        <w:rPr>
          <w:i/>
          <w:color w:val="FF0000"/>
          <w:sz w:val="24"/>
        </w:rPr>
      </w:pPr>
    </w:p>
    <w:p w:rsidR="008C76C9" w:rsidRPr="005A4200" w:rsidRDefault="008C76C9" w:rsidP="008C76C9">
      <w:pPr>
        <w:pStyle w:val="Listeavsnitt"/>
        <w:rPr>
          <w:i/>
          <w:sz w:val="24"/>
        </w:rPr>
      </w:pPr>
      <w:r>
        <w:rPr>
          <w:i/>
          <w:color w:val="FF0000"/>
          <w:sz w:val="24"/>
        </w:rPr>
        <w:t>DIN RESPONS PÅ MIN RESPONS:</w:t>
      </w:r>
      <w:r w:rsidR="00732940">
        <w:rPr>
          <w:i/>
          <w:color w:val="FF0000"/>
          <w:sz w:val="24"/>
        </w:rPr>
        <w:t xml:space="preserve"> </w:t>
      </w:r>
      <w:r w:rsidR="005A4200">
        <w:rPr>
          <w:i/>
          <w:sz w:val="24"/>
        </w:rPr>
        <w:t>Takk for fin respons, du kunne kanskje ha skrevet litt begrunnelse på merknad nummer to og jeg synes selv det er ganske klart hva jeg mener på merknad 4 jeg har bare skrevet «tid» istedenfor folk, sorry.</w:t>
      </w:r>
      <w:bookmarkStart w:id="25" w:name="_GoBack"/>
      <w:bookmarkEnd w:id="25"/>
    </w:p>
    <w:p w:rsidR="008C76C9" w:rsidRPr="004457EB" w:rsidRDefault="008C76C9" w:rsidP="00F26A2D">
      <w:pPr>
        <w:spacing w:line="360" w:lineRule="auto"/>
        <w:rPr>
          <w:sz w:val="24"/>
          <w:szCs w:val="24"/>
        </w:rPr>
      </w:pPr>
    </w:p>
    <w:sectPr w:rsidR="008C76C9" w:rsidRPr="004457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igne Ulset" w:date="2013-09-25T23:37:00Z" w:initials="SU">
    <w:p w:rsidR="008F03D1" w:rsidRDefault="008F03D1">
      <w:pPr>
        <w:pStyle w:val="Merknadstekst"/>
      </w:pPr>
      <w:r>
        <w:rPr>
          <w:rStyle w:val="Merknadsreferanse"/>
        </w:rPr>
        <w:annotationRef/>
      </w:r>
      <w:r>
        <w:t>“enn” med to n-er bruker man nå det f.eks. er snakk om “mer enn.../gjøre annet enn…”</w:t>
      </w:r>
    </w:p>
  </w:comment>
  <w:comment w:id="10" w:author="Signe Ulset" w:date="2013-09-25T23:35:00Z" w:initials="SU">
    <w:p w:rsidR="008F03D1" w:rsidRDefault="008F03D1">
      <w:pPr>
        <w:pStyle w:val="Merknadstekst"/>
      </w:pPr>
      <w:r>
        <w:rPr>
          <w:rStyle w:val="Merknadsreferanse"/>
        </w:rPr>
        <w:annotationRef/>
      </w:r>
    </w:p>
  </w:comment>
  <w:comment w:id="16" w:author="Signe Ulset" w:date="2013-09-25T23:37:00Z" w:initials="SU">
    <w:p w:rsidR="008F03D1" w:rsidRDefault="008F03D1">
      <w:pPr>
        <w:pStyle w:val="Merknadstekst"/>
      </w:pPr>
      <w:r>
        <w:rPr>
          <w:rStyle w:val="Merknadsreferanse"/>
        </w:rPr>
        <w:annotationRef/>
      </w:r>
      <w:r>
        <w:t>Kanskje bedre uten denne?</w:t>
      </w:r>
    </w:p>
  </w:comment>
  <w:comment w:id="24" w:author="Signe Ulset" w:date="2013-09-25T23:40:00Z" w:initials="SU">
    <w:p w:rsidR="008F03D1" w:rsidRDefault="008F03D1">
      <w:pPr>
        <w:pStyle w:val="Merknadstekst"/>
      </w:pPr>
      <w:r>
        <w:rPr>
          <w:rStyle w:val="Merknadsreferanse"/>
        </w:rPr>
        <w:annotationRef/>
      </w:r>
      <w:r>
        <w:t>Hva mener du her, Torstein?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6E3" w:rsidRDefault="00A316E3" w:rsidP="00062946">
      <w:pPr>
        <w:spacing w:after="0" w:line="240" w:lineRule="auto"/>
      </w:pPr>
      <w:r>
        <w:separator/>
      </w:r>
    </w:p>
  </w:endnote>
  <w:endnote w:type="continuationSeparator" w:id="0">
    <w:p w:rsidR="00A316E3" w:rsidRDefault="00A316E3" w:rsidP="0006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946" w:rsidRDefault="00A316E3">
    <w:pPr>
      <w:pStyle w:val="Bunntekst"/>
      <w:jc w:val="right"/>
    </w:pPr>
    <w:sdt>
      <w:sdtPr>
        <w:id w:val="630366949"/>
        <w:docPartObj>
          <w:docPartGallery w:val="Page Numbers (Bottom of Page)"/>
          <w:docPartUnique/>
        </w:docPartObj>
      </w:sdtPr>
      <w:sdtEndPr/>
      <w:sdtContent>
        <w:r w:rsidR="00062946">
          <w:fldChar w:fldCharType="begin"/>
        </w:r>
        <w:r w:rsidR="00062946">
          <w:instrText>PAGE   \* MERGEFORMAT</w:instrText>
        </w:r>
        <w:r w:rsidR="00062946">
          <w:fldChar w:fldCharType="separate"/>
        </w:r>
        <w:r w:rsidR="005A4200">
          <w:rPr>
            <w:noProof/>
          </w:rPr>
          <w:t>2</w:t>
        </w:r>
        <w:r w:rsidR="00062946">
          <w:fldChar w:fldCharType="end"/>
        </w:r>
        <w:r w:rsidR="00062946">
          <w:t>/2</w:t>
        </w:r>
      </w:sdtContent>
    </w:sdt>
  </w:p>
  <w:p w:rsidR="00062946" w:rsidRDefault="00062946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6E3" w:rsidRDefault="00A316E3" w:rsidP="00062946">
      <w:pPr>
        <w:spacing w:after="0" w:line="240" w:lineRule="auto"/>
      </w:pPr>
      <w:r>
        <w:separator/>
      </w:r>
    </w:p>
  </w:footnote>
  <w:footnote w:type="continuationSeparator" w:id="0">
    <w:p w:rsidR="00A316E3" w:rsidRDefault="00A316E3" w:rsidP="00062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946" w:rsidRDefault="00062946">
    <w:pPr>
      <w:pStyle w:val="Topptekst"/>
    </w:pPr>
    <w:r>
      <w:t>Torstein Solheim Ølberg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84"/>
    <w:rsid w:val="00062946"/>
    <w:rsid w:val="0009435F"/>
    <w:rsid w:val="000A5428"/>
    <w:rsid w:val="001D2F25"/>
    <w:rsid w:val="00352379"/>
    <w:rsid w:val="004457EB"/>
    <w:rsid w:val="005A4200"/>
    <w:rsid w:val="005F089D"/>
    <w:rsid w:val="006B5B56"/>
    <w:rsid w:val="006D37F2"/>
    <w:rsid w:val="00732940"/>
    <w:rsid w:val="00865FF6"/>
    <w:rsid w:val="008B6A30"/>
    <w:rsid w:val="008C76C9"/>
    <w:rsid w:val="008F03D1"/>
    <w:rsid w:val="00A316E3"/>
    <w:rsid w:val="00AA54B3"/>
    <w:rsid w:val="00B81FEE"/>
    <w:rsid w:val="00B8356F"/>
    <w:rsid w:val="00C13276"/>
    <w:rsid w:val="00C72DC3"/>
    <w:rsid w:val="00CA10E2"/>
    <w:rsid w:val="00E26080"/>
    <w:rsid w:val="00E62748"/>
    <w:rsid w:val="00E8292D"/>
    <w:rsid w:val="00F26A2D"/>
    <w:rsid w:val="00F70484"/>
    <w:rsid w:val="00F7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6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62946"/>
  </w:style>
  <w:style w:type="paragraph" w:styleId="Bunntekst">
    <w:name w:val="footer"/>
    <w:basedOn w:val="Normal"/>
    <w:link w:val="BunntekstTegn"/>
    <w:uiPriority w:val="99"/>
    <w:unhideWhenUsed/>
    <w:rsid w:val="0006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62946"/>
  </w:style>
  <w:style w:type="paragraph" w:styleId="Listeavsnitt">
    <w:name w:val="List Paragraph"/>
    <w:basedOn w:val="Normal"/>
    <w:uiPriority w:val="34"/>
    <w:qFormat/>
    <w:rsid w:val="008C76C9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8F03D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8F03D1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8F03D1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8F03D1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8F03D1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F0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F03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6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62946"/>
  </w:style>
  <w:style w:type="paragraph" w:styleId="Bunntekst">
    <w:name w:val="footer"/>
    <w:basedOn w:val="Normal"/>
    <w:link w:val="BunntekstTegn"/>
    <w:uiPriority w:val="99"/>
    <w:unhideWhenUsed/>
    <w:rsid w:val="00062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62946"/>
  </w:style>
  <w:style w:type="paragraph" w:styleId="Listeavsnitt">
    <w:name w:val="List Paragraph"/>
    <w:basedOn w:val="Normal"/>
    <w:uiPriority w:val="34"/>
    <w:qFormat/>
    <w:rsid w:val="008C76C9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8F03D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8F03D1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8F03D1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8F03D1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8F03D1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F0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F0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3</cp:revision>
  <dcterms:created xsi:type="dcterms:W3CDTF">2013-09-27T06:18:00Z</dcterms:created>
  <dcterms:modified xsi:type="dcterms:W3CDTF">2013-09-27T06:22:00Z</dcterms:modified>
</cp:coreProperties>
</file>