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8D0" w:rsidRDefault="009418D0" w:rsidP="00472C29">
      <w:pPr>
        <w:pStyle w:val="NormalWeb"/>
        <w:spacing w:before="0" w:beforeAutospacing="0" w:after="0" w:afterAutospacing="0" w:line="360" w:lineRule="auto"/>
        <w:rPr>
          <w:rFonts w:ascii="Calibri" w:hAnsi="Calibri"/>
          <w:sz w:val="34"/>
          <w:szCs w:val="34"/>
        </w:rPr>
      </w:pPr>
      <w:bookmarkStart w:id="0" w:name="_GoBack"/>
      <w:bookmarkEnd w:id="0"/>
      <w:r>
        <w:rPr>
          <w:rFonts w:ascii="Calibri" w:hAnsi="Calibri"/>
          <w:sz w:val="34"/>
          <w:szCs w:val="34"/>
        </w:rPr>
        <w:t>"En nesten pinlig affære"</w:t>
      </w:r>
    </w:p>
    <w:p w:rsidR="009418D0" w:rsidRDefault="009418D0" w:rsidP="00472C29">
      <w:pPr>
        <w:pStyle w:val="NormalWeb"/>
        <w:spacing w:before="0" w:beforeAutospacing="0" w:after="0" w:afterAutospacing="0" w:line="360" w:lineRule="auto"/>
        <w:rPr>
          <w:rFonts w:ascii="Calibri" w:hAnsi="Calibri"/>
          <w:sz w:val="22"/>
          <w:szCs w:val="22"/>
        </w:rPr>
      </w:pPr>
    </w:p>
    <w:p w:rsidR="009418D0" w:rsidRDefault="009418D0" w:rsidP="00472C29">
      <w:pPr>
        <w:pStyle w:val="NormalWeb"/>
        <w:spacing w:before="0" w:beforeAutospacing="0" w:after="0" w:afterAutospacing="0" w:line="360" w:lineRule="auto"/>
        <w:rPr>
          <w:rFonts w:ascii="Calibri" w:hAnsi="Calibri"/>
          <w:sz w:val="22"/>
          <w:szCs w:val="22"/>
        </w:rPr>
      </w:pPr>
      <w:r>
        <w:rPr>
          <w:rFonts w:ascii="Calibri" w:hAnsi="Calibri"/>
          <w:sz w:val="22"/>
          <w:szCs w:val="22"/>
        </w:rPr>
        <w:t>Mobbing er et ekstremt viktig tema i vår tid. Mange blir mobbet for forskjellige ting</w:t>
      </w:r>
      <w:ins w:id="1" w:author="Signe Ulset" w:date="2013-11-10T18:10:00Z">
        <w:r w:rsidR="00642F15">
          <w:rPr>
            <w:rFonts w:ascii="Calibri" w:hAnsi="Calibri"/>
            <w:sz w:val="22"/>
            <w:szCs w:val="22"/>
          </w:rPr>
          <w:t>,</w:t>
        </w:r>
      </w:ins>
      <w:r>
        <w:rPr>
          <w:rFonts w:ascii="Calibri" w:hAnsi="Calibri"/>
          <w:sz w:val="22"/>
          <w:szCs w:val="22"/>
        </w:rPr>
        <w:t xml:space="preserve"> og det kan ofte gå alt for langt for den som blir mobbet. </w:t>
      </w:r>
      <w:ins w:id="2" w:author="Signe Ulset" w:date="2013-11-10T18:11:00Z">
        <w:r w:rsidR="00642F15">
          <w:rPr>
            <w:rFonts w:ascii="Calibri" w:hAnsi="Calibri"/>
            <w:sz w:val="22"/>
            <w:szCs w:val="22"/>
          </w:rPr>
          <w:t xml:space="preserve"> </w:t>
        </w:r>
      </w:ins>
      <w:r>
        <w:rPr>
          <w:rFonts w:ascii="Calibri" w:hAnsi="Calibri"/>
          <w:sz w:val="22"/>
          <w:szCs w:val="22"/>
        </w:rPr>
        <w:t xml:space="preserve">Novellen, "En nesten pinlig affære" som Johan Harstad skrev i 2001 i novellesamlinga "Herfra blir du bare eldre", gitt ut av Gyldendal forlag, tar </w:t>
      </w:r>
      <w:commentRangeStart w:id="3"/>
      <w:del w:id="4" w:author="Signe Ulset" w:date="2013-11-10T18:11:00Z">
        <w:r w:rsidDel="00642F15">
          <w:rPr>
            <w:rFonts w:ascii="Calibri" w:hAnsi="Calibri"/>
            <w:sz w:val="22"/>
            <w:szCs w:val="22"/>
          </w:rPr>
          <w:delText xml:space="preserve">han </w:delText>
        </w:r>
      </w:del>
      <w:commentRangeEnd w:id="3"/>
      <w:r w:rsidR="00642F15">
        <w:rPr>
          <w:rStyle w:val="Merknadsreferanse"/>
          <w:rFonts w:asciiTheme="minorHAnsi" w:eastAsiaTheme="minorHAnsi" w:hAnsiTheme="minorHAnsi" w:cstheme="minorBidi"/>
          <w:lang w:eastAsia="en-US"/>
        </w:rPr>
        <w:commentReference w:id="3"/>
      </w:r>
      <w:ins w:id="5" w:author="Signe Ulset" w:date="2013-11-10T18:11:00Z">
        <w:r w:rsidR="00642F15">
          <w:rPr>
            <w:rFonts w:ascii="Calibri" w:hAnsi="Calibri"/>
            <w:sz w:val="22"/>
            <w:szCs w:val="22"/>
          </w:rPr>
          <w:t xml:space="preserve"> </w:t>
        </w:r>
      </w:ins>
      <w:r>
        <w:rPr>
          <w:rFonts w:ascii="Calibri" w:hAnsi="Calibri"/>
          <w:sz w:val="22"/>
          <w:szCs w:val="22"/>
        </w:rPr>
        <w:t xml:space="preserve">opp hvordan en gutt som skrev dagbok da han var liten, </w:t>
      </w:r>
      <w:commentRangeStart w:id="6"/>
      <w:commentRangeStart w:id="7"/>
      <w:r>
        <w:rPr>
          <w:rFonts w:ascii="Calibri" w:hAnsi="Calibri"/>
          <w:sz w:val="22"/>
          <w:szCs w:val="22"/>
        </w:rPr>
        <w:t>tilslutt</w:t>
      </w:r>
      <w:commentRangeEnd w:id="6"/>
      <w:r w:rsidR="00642F15">
        <w:rPr>
          <w:rStyle w:val="Merknadsreferanse"/>
          <w:rFonts w:asciiTheme="minorHAnsi" w:eastAsiaTheme="minorHAnsi" w:hAnsiTheme="minorHAnsi" w:cstheme="minorBidi"/>
          <w:lang w:eastAsia="en-US"/>
        </w:rPr>
        <w:commentReference w:id="6"/>
      </w:r>
      <w:r>
        <w:rPr>
          <w:rFonts w:ascii="Calibri" w:hAnsi="Calibri"/>
          <w:sz w:val="22"/>
          <w:szCs w:val="22"/>
        </w:rPr>
        <w:t xml:space="preserve"> måtte ljuge </w:t>
      </w:r>
      <w:commentRangeStart w:id="8"/>
      <w:r>
        <w:rPr>
          <w:rFonts w:ascii="Calibri" w:hAnsi="Calibri"/>
          <w:sz w:val="22"/>
          <w:szCs w:val="22"/>
        </w:rPr>
        <w:t>ovenfor</w:t>
      </w:r>
      <w:commentRangeEnd w:id="8"/>
      <w:r w:rsidR="00642F15">
        <w:rPr>
          <w:rStyle w:val="Merknadsreferanse"/>
          <w:rFonts w:asciiTheme="minorHAnsi" w:eastAsiaTheme="minorHAnsi" w:hAnsiTheme="minorHAnsi" w:cstheme="minorBidi"/>
          <w:lang w:eastAsia="en-US"/>
        </w:rPr>
        <w:commentReference w:id="8"/>
      </w:r>
      <w:r>
        <w:rPr>
          <w:rFonts w:ascii="Calibri" w:hAnsi="Calibri"/>
          <w:sz w:val="22"/>
          <w:szCs w:val="22"/>
        </w:rPr>
        <w:t xml:space="preserve"> </w:t>
      </w:r>
      <w:commentRangeEnd w:id="7"/>
      <w:r w:rsidR="0056511E">
        <w:rPr>
          <w:rStyle w:val="Merknadsreferanse"/>
          <w:rFonts w:asciiTheme="minorHAnsi" w:eastAsiaTheme="minorHAnsi" w:hAnsiTheme="minorHAnsi" w:cstheme="minorBidi"/>
          <w:lang w:eastAsia="en-US"/>
        </w:rPr>
        <w:commentReference w:id="7"/>
      </w:r>
      <w:r>
        <w:rPr>
          <w:rFonts w:ascii="Calibri" w:hAnsi="Calibri"/>
          <w:sz w:val="22"/>
          <w:szCs w:val="22"/>
        </w:rPr>
        <w:t>seg selv om hva som skjedde i hele barndommen sin. Han tar opp hvor forferdelig det kan gå for offeret</w:t>
      </w:r>
      <w:ins w:id="9" w:author="Signe Ulset" w:date="2013-11-10T18:15:00Z">
        <w:r w:rsidR="00642F15">
          <w:rPr>
            <w:rFonts w:ascii="Calibri" w:hAnsi="Calibri"/>
            <w:sz w:val="22"/>
            <w:szCs w:val="22"/>
          </w:rPr>
          <w:t>,</w:t>
        </w:r>
      </w:ins>
      <w:r>
        <w:rPr>
          <w:rFonts w:ascii="Calibri" w:hAnsi="Calibri"/>
          <w:sz w:val="22"/>
          <w:szCs w:val="22"/>
        </w:rPr>
        <w:t xml:space="preserve"> og hvorfor ofrene ofte ikke gjør noe med det.</w:t>
      </w:r>
      <w:ins w:id="10" w:author="Signe Ulset" w:date="2013-11-10T18:15:00Z">
        <w:r w:rsidR="00642F15">
          <w:rPr>
            <w:rFonts w:ascii="Calibri" w:hAnsi="Calibri"/>
            <w:sz w:val="22"/>
            <w:szCs w:val="22"/>
          </w:rPr>
          <w:t xml:space="preserve"> (Fin innledning!)</w:t>
        </w:r>
      </w:ins>
    </w:p>
    <w:p w:rsidR="009418D0" w:rsidRDefault="009418D0" w:rsidP="00472C29">
      <w:pPr>
        <w:pStyle w:val="NormalWeb"/>
        <w:spacing w:before="0" w:beforeAutospacing="0" w:after="0" w:afterAutospacing="0" w:line="360" w:lineRule="auto"/>
        <w:rPr>
          <w:rFonts w:ascii="Calibri" w:hAnsi="Calibri"/>
          <w:sz w:val="22"/>
          <w:szCs w:val="22"/>
        </w:rPr>
      </w:pPr>
    </w:p>
    <w:p w:rsidR="009418D0" w:rsidRDefault="009418D0" w:rsidP="00472C29">
      <w:pPr>
        <w:pStyle w:val="NormalWeb"/>
        <w:spacing w:before="0" w:beforeAutospacing="0" w:after="0" w:afterAutospacing="0" w:line="360" w:lineRule="auto"/>
        <w:rPr>
          <w:rFonts w:ascii="Calibri" w:hAnsi="Calibri"/>
          <w:sz w:val="22"/>
          <w:szCs w:val="22"/>
        </w:rPr>
      </w:pPr>
      <w:r>
        <w:rPr>
          <w:rFonts w:ascii="Calibri" w:hAnsi="Calibri"/>
          <w:sz w:val="22"/>
          <w:szCs w:val="22"/>
        </w:rPr>
        <w:t xml:space="preserve">Novellen består av tre deler, selv om den i seg selv ikke er delt inn i noen. Den første delen er om mannen som finner igjen dagboka si oppe på loftet. Hele denne delen er skrevet nå-tid og i ett, med bare kommaer som skaper små pauser. Dette kan være for </w:t>
      </w:r>
      <w:del w:id="11" w:author="Signe Ulset" w:date="2013-11-10T18:16:00Z">
        <w:r w:rsidDel="00642F15">
          <w:rPr>
            <w:rFonts w:ascii="Calibri" w:hAnsi="Calibri"/>
            <w:sz w:val="22"/>
            <w:szCs w:val="22"/>
          </w:rPr>
          <w:delText xml:space="preserve">å </w:delText>
        </w:r>
      </w:del>
      <w:r>
        <w:rPr>
          <w:rFonts w:ascii="Calibri" w:hAnsi="Calibri"/>
          <w:sz w:val="22"/>
          <w:szCs w:val="22"/>
        </w:rPr>
        <w:t xml:space="preserve">kjapt </w:t>
      </w:r>
      <w:ins w:id="12" w:author="Signe Ulset" w:date="2013-11-10T18:16:00Z">
        <w:r w:rsidR="00642F15">
          <w:rPr>
            <w:rFonts w:ascii="Calibri" w:hAnsi="Calibri"/>
            <w:sz w:val="22"/>
            <w:szCs w:val="22"/>
          </w:rPr>
          <w:t xml:space="preserve">å </w:t>
        </w:r>
      </w:ins>
      <w:r>
        <w:rPr>
          <w:rFonts w:ascii="Calibri" w:hAnsi="Calibri"/>
          <w:sz w:val="22"/>
          <w:szCs w:val="22"/>
        </w:rPr>
        <w:t>beskrive hva som skjer og fortelle ting som ikke er viktige, men som gjør historien mer levende. Det kan også være fordi Harstad ønsker å få frem hvor glad og oppspilt hovedpersonen er over at faren ikke hadde funnet dagboka hans</w:t>
      </w:r>
      <w:ins w:id="13" w:author="Signe Ulset" w:date="2013-11-10T18:16:00Z">
        <w:r w:rsidR="00642F15">
          <w:rPr>
            <w:rFonts w:ascii="Calibri" w:hAnsi="Calibri"/>
            <w:sz w:val="22"/>
            <w:szCs w:val="22"/>
          </w:rPr>
          <w:t>,</w:t>
        </w:r>
      </w:ins>
      <w:r>
        <w:rPr>
          <w:rFonts w:ascii="Calibri" w:hAnsi="Calibri"/>
          <w:sz w:val="22"/>
          <w:szCs w:val="22"/>
        </w:rPr>
        <w:t xml:space="preserve"> og kanskje også over at han selv hadde funnet den igjen. Harstad ønsker kanskje å skape en litt lettere stemning over denne første delen av historien. </w:t>
      </w:r>
    </w:p>
    <w:p w:rsidR="009418D0" w:rsidRDefault="009418D0" w:rsidP="00472C29">
      <w:pPr>
        <w:pStyle w:val="NormalWeb"/>
        <w:spacing w:before="0" w:beforeAutospacing="0" w:after="0" w:afterAutospacing="0" w:line="360" w:lineRule="auto"/>
        <w:rPr>
          <w:rFonts w:ascii="Calibri" w:hAnsi="Calibri"/>
          <w:sz w:val="22"/>
          <w:szCs w:val="22"/>
        </w:rPr>
      </w:pPr>
      <w:r>
        <w:rPr>
          <w:rFonts w:ascii="Calibri" w:hAnsi="Calibri"/>
          <w:sz w:val="22"/>
          <w:szCs w:val="22"/>
        </w:rPr>
        <w:t> </w:t>
      </w:r>
    </w:p>
    <w:p w:rsidR="009418D0" w:rsidRDefault="009418D0" w:rsidP="00472C29">
      <w:pPr>
        <w:pStyle w:val="NormalWeb"/>
        <w:spacing w:before="0" w:beforeAutospacing="0" w:after="0" w:afterAutospacing="0" w:line="360" w:lineRule="auto"/>
        <w:rPr>
          <w:rFonts w:ascii="Calibri" w:hAnsi="Calibri"/>
          <w:sz w:val="22"/>
          <w:szCs w:val="22"/>
        </w:rPr>
      </w:pPr>
      <w:r>
        <w:rPr>
          <w:rFonts w:ascii="Calibri" w:hAnsi="Calibri"/>
          <w:sz w:val="22"/>
          <w:szCs w:val="22"/>
        </w:rPr>
        <w:t>Den neste delen er et referat fra dagboken. Den er skrevet i kursiv for å understreke at det er nettopp fra dagboka. Det kan også være for å gi et inntrykk av at det er en litt gammel tekst, siden mange forbinder kursiv og gammel skrift. Den er, i motsetning til den første delen, skrevet i fortid, siden alle dagbøker er beskrivelser av noe som har skjedd. Hele denne teksten er skrevet på en veldig overfladisk og voldsom måte som ikke virker som den kan ha kommet fra en av mobbernes synsvinkel. "(…)</w:t>
      </w:r>
      <w:r>
        <w:rPr>
          <w:rFonts w:ascii="Calibri" w:hAnsi="Calibri"/>
          <w:i/>
          <w:iCs/>
          <w:sz w:val="22"/>
          <w:szCs w:val="22"/>
        </w:rPr>
        <w:t>Vi slår den nye gutten nesten hvert eneste friminutt. Jeg tror vi liker det.</w:t>
      </w:r>
      <w:r>
        <w:rPr>
          <w:rFonts w:ascii="Calibri" w:hAnsi="Calibri"/>
          <w:sz w:val="22"/>
          <w:szCs w:val="22"/>
        </w:rPr>
        <w:t xml:space="preserve"> / (…)</w:t>
      </w:r>
      <w:r>
        <w:rPr>
          <w:rFonts w:ascii="Calibri" w:hAnsi="Calibri"/>
          <w:i/>
          <w:iCs/>
          <w:sz w:val="22"/>
          <w:szCs w:val="22"/>
        </w:rPr>
        <w:t xml:space="preserve"> Vi sovner om kvelden, hver for oss på rommene våre. Da er vi sinte, glade for at vi ikke er han.</w:t>
      </w:r>
      <w:r>
        <w:rPr>
          <w:rFonts w:ascii="Calibri" w:hAnsi="Calibri"/>
          <w:sz w:val="22"/>
          <w:szCs w:val="22"/>
        </w:rPr>
        <w:t xml:space="preserve">" </w:t>
      </w:r>
    </w:p>
    <w:p w:rsidR="009418D0" w:rsidRDefault="009418D0" w:rsidP="00472C29">
      <w:pPr>
        <w:pStyle w:val="NormalWeb"/>
        <w:spacing w:before="0" w:beforeAutospacing="0" w:after="0" w:afterAutospacing="0" w:line="360" w:lineRule="auto"/>
        <w:rPr>
          <w:rFonts w:ascii="Calibri" w:hAnsi="Calibri"/>
          <w:sz w:val="22"/>
          <w:szCs w:val="22"/>
        </w:rPr>
      </w:pPr>
      <w:r>
        <w:rPr>
          <w:rFonts w:ascii="Calibri" w:hAnsi="Calibri"/>
          <w:sz w:val="22"/>
          <w:szCs w:val="22"/>
        </w:rPr>
        <w:t> </w:t>
      </w:r>
    </w:p>
    <w:p w:rsidR="009418D0" w:rsidRDefault="009418D0" w:rsidP="00472C29">
      <w:pPr>
        <w:pStyle w:val="NormalWeb"/>
        <w:spacing w:before="0" w:beforeAutospacing="0" w:after="0" w:afterAutospacing="0" w:line="360" w:lineRule="auto"/>
        <w:rPr>
          <w:rFonts w:ascii="Calibri" w:hAnsi="Calibri"/>
          <w:sz w:val="22"/>
          <w:szCs w:val="22"/>
        </w:rPr>
      </w:pPr>
      <w:r>
        <w:rPr>
          <w:rFonts w:ascii="Calibri" w:hAnsi="Calibri"/>
          <w:sz w:val="22"/>
          <w:szCs w:val="22"/>
        </w:rPr>
        <w:t>Den siste delen er vi tilbake i hodet til mannen. Ha skildrer hvordan han har fått en dårlig følelse etter å ha lest teksten</w:t>
      </w:r>
      <w:commentRangeStart w:id="14"/>
      <w:r>
        <w:rPr>
          <w:rFonts w:ascii="Calibri" w:hAnsi="Calibri"/>
          <w:sz w:val="22"/>
          <w:szCs w:val="22"/>
        </w:rPr>
        <w:t xml:space="preserve">. "(…) men den metalliske smaken som jeg nesten alltid hadde i munnen den gangen." </w:t>
      </w:r>
      <w:commentRangeEnd w:id="14"/>
      <w:r w:rsidR="0088184D">
        <w:rPr>
          <w:rStyle w:val="Merknadsreferanse"/>
          <w:rFonts w:asciiTheme="minorHAnsi" w:eastAsiaTheme="minorHAnsi" w:hAnsiTheme="minorHAnsi" w:cstheme="minorBidi"/>
          <w:lang w:eastAsia="en-US"/>
        </w:rPr>
        <w:commentReference w:id="14"/>
      </w:r>
      <w:r>
        <w:rPr>
          <w:rFonts w:ascii="Calibri" w:hAnsi="Calibri"/>
          <w:sz w:val="22"/>
          <w:szCs w:val="22"/>
        </w:rPr>
        <w:t>Tilslutt må han tenke tilbake på hvor forferdelig han hadde det. Forfatteren gir ikke informasjonen, om at det er mannen som er mobbeofferet, fra seg</w:t>
      </w:r>
      <w:del w:id="15" w:author="Signe Ulset" w:date="2013-11-10T18:22:00Z">
        <w:r w:rsidDel="0088184D">
          <w:rPr>
            <w:rFonts w:ascii="Calibri" w:hAnsi="Calibri"/>
            <w:sz w:val="22"/>
            <w:szCs w:val="22"/>
          </w:rPr>
          <w:delText xml:space="preserve">, </w:delText>
        </w:r>
      </w:del>
      <w:ins w:id="16" w:author="Signe Ulset" w:date="2013-11-10T18:22:00Z">
        <w:r w:rsidR="0088184D">
          <w:rPr>
            <w:rFonts w:ascii="Calibri" w:hAnsi="Calibri"/>
            <w:sz w:val="22"/>
            <w:szCs w:val="22"/>
          </w:rPr>
          <w:t xml:space="preserve"> </w:t>
        </w:r>
      </w:ins>
      <w:r>
        <w:rPr>
          <w:rFonts w:ascii="Calibri" w:hAnsi="Calibri"/>
          <w:sz w:val="22"/>
          <w:szCs w:val="22"/>
        </w:rPr>
        <w:t>før helt til slutt, fordi han ønsker å skape en overraskelse</w:t>
      </w:r>
      <w:commentRangeStart w:id="17"/>
      <w:commentRangeStart w:id="18"/>
      <w:ins w:id="19" w:author="Signe Ulset" w:date="2013-11-10T18:22:00Z">
        <w:r w:rsidR="0088184D">
          <w:rPr>
            <w:rFonts w:ascii="Calibri" w:hAnsi="Calibri"/>
            <w:sz w:val="22"/>
            <w:szCs w:val="22"/>
          </w:rPr>
          <w:t>,</w:t>
        </w:r>
      </w:ins>
      <w:r>
        <w:rPr>
          <w:rFonts w:ascii="Calibri" w:hAnsi="Calibri"/>
          <w:sz w:val="22"/>
          <w:szCs w:val="22"/>
        </w:rPr>
        <w:t xml:space="preserve"> </w:t>
      </w:r>
      <w:del w:id="20" w:author="Signe Ulset" w:date="2013-11-10T18:22:00Z">
        <w:r w:rsidDel="0088184D">
          <w:rPr>
            <w:rFonts w:ascii="Calibri" w:hAnsi="Calibri"/>
            <w:sz w:val="22"/>
            <w:szCs w:val="22"/>
          </w:rPr>
          <w:delText>og han ønsker å gi leserne en grunn til å lese videre</w:delText>
        </w:r>
      </w:del>
      <w:ins w:id="21" w:author="Signe Ulset" w:date="2013-11-10T18:22:00Z">
        <w:r w:rsidR="0088184D">
          <w:rPr>
            <w:rFonts w:ascii="Calibri" w:hAnsi="Calibri"/>
            <w:sz w:val="22"/>
            <w:szCs w:val="22"/>
          </w:rPr>
          <w:t xml:space="preserve"> </w:t>
        </w:r>
      </w:ins>
      <w:r>
        <w:rPr>
          <w:rFonts w:ascii="Calibri" w:hAnsi="Calibri"/>
          <w:sz w:val="22"/>
          <w:szCs w:val="22"/>
        </w:rPr>
        <w:t>.</w:t>
      </w:r>
      <w:commentRangeEnd w:id="17"/>
      <w:r w:rsidR="0088184D">
        <w:rPr>
          <w:rStyle w:val="Merknadsreferanse"/>
          <w:rFonts w:asciiTheme="minorHAnsi" w:eastAsiaTheme="minorHAnsi" w:hAnsiTheme="minorHAnsi" w:cstheme="minorBidi"/>
          <w:lang w:eastAsia="en-US"/>
        </w:rPr>
        <w:commentReference w:id="17"/>
      </w:r>
      <w:commentRangeEnd w:id="18"/>
      <w:r w:rsidR="0056511E">
        <w:rPr>
          <w:rStyle w:val="Merknadsreferanse"/>
          <w:rFonts w:asciiTheme="minorHAnsi" w:eastAsiaTheme="minorHAnsi" w:hAnsiTheme="minorHAnsi" w:cstheme="minorBidi"/>
          <w:lang w:eastAsia="en-US"/>
        </w:rPr>
        <w:commentReference w:id="18"/>
      </w:r>
    </w:p>
    <w:p w:rsidR="00472C29" w:rsidRDefault="00472C29" w:rsidP="00472C29">
      <w:pPr>
        <w:pStyle w:val="NormalWeb"/>
        <w:spacing w:before="0" w:beforeAutospacing="0" w:after="0" w:afterAutospacing="0" w:line="360" w:lineRule="auto"/>
        <w:rPr>
          <w:rFonts w:ascii="Calibri" w:hAnsi="Calibri"/>
          <w:sz w:val="22"/>
          <w:szCs w:val="22"/>
        </w:rPr>
      </w:pPr>
    </w:p>
    <w:p w:rsidR="000F5221" w:rsidRDefault="009418D0" w:rsidP="00472C29">
      <w:pPr>
        <w:pStyle w:val="NormalWeb"/>
        <w:spacing w:before="0" w:beforeAutospacing="0" w:after="0" w:afterAutospacing="0" w:line="360" w:lineRule="auto"/>
        <w:rPr>
          <w:rFonts w:ascii="Calibri" w:hAnsi="Calibri"/>
          <w:sz w:val="22"/>
          <w:szCs w:val="22"/>
        </w:rPr>
      </w:pPr>
      <w:r>
        <w:rPr>
          <w:rFonts w:ascii="Calibri" w:hAnsi="Calibri"/>
          <w:sz w:val="22"/>
          <w:szCs w:val="22"/>
        </w:rPr>
        <w:t xml:space="preserve">Hovedpersonen er den eneste personen vi får vite noe særlig om i novellen. Han var som liten en ung gutt som nettopp hadde flyttet til et nytt sted og begynt på ny skole. </w:t>
      </w:r>
      <w:commentRangeStart w:id="22"/>
      <w:r>
        <w:rPr>
          <w:rFonts w:ascii="Calibri" w:hAnsi="Calibri"/>
          <w:sz w:val="22"/>
          <w:szCs w:val="22"/>
        </w:rPr>
        <w:t xml:space="preserve">Han er </w:t>
      </w:r>
      <w:commentRangeEnd w:id="22"/>
      <w:r w:rsidR="0088184D">
        <w:rPr>
          <w:rStyle w:val="Merknadsreferanse"/>
          <w:rFonts w:asciiTheme="minorHAnsi" w:eastAsiaTheme="minorHAnsi" w:hAnsiTheme="minorHAnsi" w:cstheme="minorBidi"/>
          <w:lang w:eastAsia="en-US"/>
        </w:rPr>
        <w:commentReference w:id="22"/>
      </w:r>
      <w:r>
        <w:rPr>
          <w:rFonts w:ascii="Calibri" w:hAnsi="Calibri"/>
          <w:sz w:val="22"/>
          <w:szCs w:val="22"/>
        </w:rPr>
        <w:t xml:space="preserve">. Der ble han mobbet, men han sa ikke ifra om det. Han ønsket å virke sterk og modig selv om det ødela barndommen hans. Han beskriver seg selv indirekte som en helt vanlig gutt som er akkurat som alle de andre. "(…) </w:t>
      </w:r>
      <w:r>
        <w:rPr>
          <w:rFonts w:ascii="Calibri" w:hAnsi="Calibri"/>
          <w:i/>
          <w:iCs/>
          <w:sz w:val="22"/>
          <w:szCs w:val="22"/>
        </w:rPr>
        <w:t>og han gråter ikke, for han er ingen spjæling / Han er akkurat som oss.</w:t>
      </w:r>
      <w:r>
        <w:rPr>
          <w:rFonts w:ascii="Calibri" w:hAnsi="Calibri"/>
          <w:sz w:val="22"/>
          <w:szCs w:val="22"/>
        </w:rPr>
        <w:t xml:space="preserve">" Igjennom dagboka prøver gutten å sette seg inn i mobbernes sted og se for seg hvordan deres liv er. Han ønsker også å skape en </w:t>
      </w:r>
      <w:del w:id="23" w:author="Signe Ulset" w:date="2013-11-10T18:27:00Z">
        <w:r w:rsidDel="0088184D">
          <w:rPr>
            <w:rFonts w:ascii="Calibri" w:hAnsi="Calibri"/>
            <w:sz w:val="22"/>
            <w:szCs w:val="22"/>
          </w:rPr>
          <w:delText xml:space="preserve">flask </w:delText>
        </w:r>
      </w:del>
      <w:ins w:id="24" w:author="Signe Ulset" w:date="2013-11-10T18:27:00Z">
        <w:r w:rsidR="0088184D">
          <w:rPr>
            <w:rFonts w:ascii="Calibri" w:hAnsi="Calibri"/>
            <w:sz w:val="22"/>
            <w:szCs w:val="22"/>
          </w:rPr>
          <w:t xml:space="preserve"> falsk </w:t>
        </w:r>
      </w:ins>
      <w:r>
        <w:rPr>
          <w:rFonts w:ascii="Calibri" w:hAnsi="Calibri"/>
          <w:sz w:val="22"/>
          <w:szCs w:val="22"/>
        </w:rPr>
        <w:t xml:space="preserve">barndom så han kan vise til at han hadde </w:t>
      </w:r>
      <w:del w:id="25" w:author="Signe Ulset" w:date="2013-11-10T18:28:00Z">
        <w:r w:rsidDel="0088184D">
          <w:rPr>
            <w:rFonts w:ascii="Calibri" w:hAnsi="Calibri"/>
            <w:sz w:val="22"/>
            <w:szCs w:val="22"/>
          </w:rPr>
          <w:delText xml:space="preserve">det </w:delText>
        </w:r>
      </w:del>
      <w:ins w:id="26" w:author="Signe Ulset" w:date="2013-11-10T18:28:00Z">
        <w:r w:rsidR="0088184D">
          <w:rPr>
            <w:rFonts w:ascii="Calibri" w:hAnsi="Calibri"/>
            <w:sz w:val="22"/>
            <w:szCs w:val="22"/>
          </w:rPr>
          <w:t xml:space="preserve">en </w:t>
        </w:r>
      </w:ins>
      <w:r>
        <w:rPr>
          <w:rFonts w:ascii="Calibri" w:hAnsi="Calibri"/>
          <w:sz w:val="22"/>
          <w:szCs w:val="22"/>
        </w:rPr>
        <w:t xml:space="preserve">helt </w:t>
      </w:r>
      <w:r w:rsidR="0056511E">
        <w:rPr>
          <w:rFonts w:ascii="Calibri" w:hAnsi="Calibri"/>
          <w:sz w:val="22"/>
          <w:szCs w:val="22"/>
        </w:rPr>
        <w:t>grei</w:t>
      </w:r>
      <w:r>
        <w:rPr>
          <w:rFonts w:ascii="Calibri" w:hAnsi="Calibri"/>
          <w:sz w:val="22"/>
          <w:szCs w:val="22"/>
        </w:rPr>
        <w:t xml:space="preserve"> </w:t>
      </w:r>
      <w:commentRangeStart w:id="27"/>
      <w:del w:id="28" w:author="Signe Ulset" w:date="2013-11-10T18:28:00Z">
        <w:r w:rsidDel="0088184D">
          <w:rPr>
            <w:rFonts w:ascii="Calibri" w:hAnsi="Calibri"/>
            <w:sz w:val="22"/>
            <w:szCs w:val="22"/>
          </w:rPr>
          <w:delText>i barndommen</w:delText>
        </w:r>
      </w:del>
      <w:ins w:id="29" w:author="Signe Ulset" w:date="2013-11-10T18:28:00Z">
        <w:r w:rsidR="0088184D">
          <w:rPr>
            <w:rFonts w:ascii="Calibri" w:hAnsi="Calibri"/>
            <w:sz w:val="22"/>
            <w:szCs w:val="22"/>
          </w:rPr>
          <w:t xml:space="preserve"> </w:t>
        </w:r>
        <w:commentRangeEnd w:id="27"/>
        <w:r w:rsidR="0088184D">
          <w:rPr>
            <w:rStyle w:val="Merknadsreferanse"/>
            <w:rFonts w:asciiTheme="minorHAnsi" w:eastAsiaTheme="minorHAnsi" w:hAnsiTheme="minorHAnsi" w:cstheme="minorBidi"/>
            <w:lang w:eastAsia="en-US"/>
          </w:rPr>
          <w:commentReference w:id="27"/>
        </w:r>
        <w:r w:rsidR="0088184D">
          <w:rPr>
            <w:rFonts w:ascii="Calibri" w:hAnsi="Calibri"/>
            <w:sz w:val="22"/>
            <w:szCs w:val="22"/>
          </w:rPr>
          <w:t>oppvekst</w:t>
        </w:r>
      </w:ins>
      <w:r>
        <w:rPr>
          <w:rFonts w:ascii="Calibri" w:hAnsi="Calibri"/>
          <w:sz w:val="22"/>
          <w:szCs w:val="22"/>
        </w:rPr>
        <w:t xml:space="preserve"> og at han </w:t>
      </w:r>
      <w:commentRangeStart w:id="30"/>
      <w:r>
        <w:rPr>
          <w:rFonts w:ascii="Calibri" w:hAnsi="Calibri"/>
          <w:sz w:val="22"/>
          <w:szCs w:val="22"/>
        </w:rPr>
        <w:t>tilslutt</w:t>
      </w:r>
      <w:commentRangeEnd w:id="30"/>
      <w:r w:rsidR="0056511E">
        <w:rPr>
          <w:rStyle w:val="Merknadsreferanse"/>
          <w:rFonts w:asciiTheme="minorHAnsi" w:eastAsiaTheme="minorHAnsi" w:hAnsiTheme="minorHAnsi" w:cstheme="minorBidi"/>
          <w:lang w:eastAsia="en-US"/>
        </w:rPr>
        <w:commentReference w:id="30"/>
      </w:r>
      <w:r>
        <w:rPr>
          <w:rFonts w:ascii="Calibri" w:hAnsi="Calibri"/>
          <w:sz w:val="22"/>
          <w:szCs w:val="22"/>
        </w:rPr>
        <w:t xml:space="preserve"> kanskje tror det selv. </w:t>
      </w:r>
      <w:ins w:id="31" w:author="Signe Ulset" w:date="2013-11-10T18:28:00Z">
        <w:r w:rsidR="0088184D">
          <w:rPr>
            <w:rFonts w:ascii="Calibri" w:hAnsi="Calibri"/>
            <w:sz w:val="22"/>
            <w:szCs w:val="22"/>
          </w:rPr>
          <w:t>For som det står i teksten</w:t>
        </w:r>
      </w:ins>
      <w:r>
        <w:rPr>
          <w:rFonts w:ascii="Calibri" w:hAnsi="Calibri"/>
          <w:sz w:val="22"/>
          <w:szCs w:val="22"/>
        </w:rPr>
        <w:t>"(…) hvorfor jeg tilslutt måtte jug</w:t>
      </w:r>
      <w:r w:rsidR="000F5221">
        <w:rPr>
          <w:rFonts w:ascii="Calibri" w:hAnsi="Calibri"/>
          <w:sz w:val="22"/>
          <w:szCs w:val="22"/>
        </w:rPr>
        <w:t>e, for meg selv, innerst inne."</w:t>
      </w:r>
    </w:p>
    <w:p w:rsidR="000F5221" w:rsidRDefault="000F5221" w:rsidP="00472C29">
      <w:pPr>
        <w:pStyle w:val="NormalWeb"/>
        <w:spacing w:before="0" w:beforeAutospacing="0" w:after="0" w:afterAutospacing="0" w:line="360" w:lineRule="auto"/>
        <w:rPr>
          <w:rFonts w:ascii="Calibri" w:hAnsi="Calibri"/>
          <w:sz w:val="22"/>
          <w:szCs w:val="22"/>
        </w:rPr>
      </w:pPr>
    </w:p>
    <w:p w:rsidR="009418D0" w:rsidRDefault="009418D0" w:rsidP="00472C29">
      <w:pPr>
        <w:pStyle w:val="NormalWeb"/>
        <w:spacing w:before="0" w:beforeAutospacing="0" w:after="0" w:afterAutospacing="0" w:line="360" w:lineRule="auto"/>
        <w:rPr>
          <w:rFonts w:ascii="Calibri" w:hAnsi="Calibri"/>
          <w:sz w:val="22"/>
          <w:szCs w:val="22"/>
        </w:rPr>
      </w:pPr>
      <w:r>
        <w:rPr>
          <w:rFonts w:ascii="Calibri" w:hAnsi="Calibri"/>
          <w:sz w:val="22"/>
          <w:szCs w:val="22"/>
        </w:rPr>
        <w:t>Som voksen virker han som en helt normal person. Faren har nylig ryddet på barnerommet hans og heldig vis for hovedpersonen vår</w:t>
      </w:r>
      <w:ins w:id="32" w:author="Signe Ulset" w:date="2013-11-10T18:29:00Z">
        <w:r w:rsidR="00FA3BB9">
          <w:rPr>
            <w:rFonts w:ascii="Calibri" w:hAnsi="Calibri"/>
            <w:sz w:val="22"/>
            <w:szCs w:val="22"/>
          </w:rPr>
          <w:t>,</w:t>
        </w:r>
      </w:ins>
      <w:r>
        <w:rPr>
          <w:rFonts w:ascii="Calibri" w:hAnsi="Calibri"/>
          <w:sz w:val="22"/>
          <w:szCs w:val="22"/>
        </w:rPr>
        <w:t xml:space="preserve"> har han ikke funnet dagboken til sønnen. </w:t>
      </w:r>
      <w:r w:rsidR="00093D65">
        <w:rPr>
          <w:rFonts w:ascii="Calibri" w:hAnsi="Calibri"/>
          <w:sz w:val="22"/>
          <w:szCs w:val="22"/>
        </w:rPr>
        <w:t xml:space="preserve">Han leser fra boka, og mens han leser kommer nok </w:t>
      </w:r>
      <w:r w:rsidR="00093D65">
        <w:rPr>
          <w:rFonts w:ascii="Calibri" w:hAnsi="Calibri"/>
          <w:sz w:val="22"/>
          <w:szCs w:val="22"/>
        </w:rPr>
        <w:lastRenderedPageBreak/>
        <w:t>mer og mer av fortiden hans tilbake i minnet. Ting som han hadde fortrengt og glemt. Først om kvelden tør han huske tilbake til hvor forferdelig han hadde det på skolen og med seg selv.</w:t>
      </w:r>
    </w:p>
    <w:p w:rsidR="00472C29" w:rsidRDefault="00472C29" w:rsidP="00472C29">
      <w:pPr>
        <w:pStyle w:val="NormalWeb"/>
        <w:spacing w:before="0" w:beforeAutospacing="0" w:after="0" w:afterAutospacing="0" w:line="360" w:lineRule="auto"/>
        <w:rPr>
          <w:rFonts w:ascii="Calibri" w:hAnsi="Calibri"/>
          <w:sz w:val="22"/>
          <w:szCs w:val="22"/>
        </w:rPr>
      </w:pPr>
    </w:p>
    <w:p w:rsidR="00472C29" w:rsidRPr="00472C29" w:rsidRDefault="00472C29" w:rsidP="00472C29">
      <w:pPr>
        <w:numPr>
          <w:ilvl w:val="0"/>
          <w:numId w:val="1"/>
        </w:numPr>
        <w:spacing w:after="0" w:line="360" w:lineRule="auto"/>
        <w:ind w:left="540"/>
        <w:textAlignment w:val="center"/>
        <w:rPr>
          <w:rFonts w:ascii="Times New Roman" w:eastAsia="Times New Roman" w:hAnsi="Times New Roman" w:cs="Times New Roman"/>
          <w:sz w:val="24"/>
          <w:szCs w:val="24"/>
          <w:lang w:eastAsia="nb-NO"/>
        </w:rPr>
      </w:pPr>
      <w:commentRangeStart w:id="33"/>
      <w:r w:rsidRPr="00472C29">
        <w:rPr>
          <w:rFonts w:ascii="Calibri" w:eastAsia="Times New Roman" w:hAnsi="Calibri" w:cs="Times New Roman"/>
          <w:lang w:eastAsia="nb-NO"/>
        </w:rPr>
        <w:t>Johan Harstad har valgt å skrive den første og siste delen av novellen i normal skrift fordi den er i nåtid. Den midtre delen er skrevet i kursiv for å understreke at det er nettopp fra dagboka. Det kan også være for å gi et inntrykk av at det er en litt gammel tekst, siden mange forbinder kursiv og gammel skrift. Den er, i motsetning til den første delen, skrevet i fortid, siden alle dagbøker er beskrivelser av noe som har skjedd.</w:t>
      </w:r>
    </w:p>
    <w:p w:rsidR="00472C29" w:rsidRPr="00472C29" w:rsidRDefault="00472C29" w:rsidP="00472C29">
      <w:pPr>
        <w:spacing w:after="0" w:line="360" w:lineRule="auto"/>
        <w:rPr>
          <w:rFonts w:ascii="Calibri" w:eastAsia="Times New Roman" w:hAnsi="Calibri" w:cs="Times New Roman"/>
          <w:lang w:eastAsia="nb-NO"/>
        </w:rPr>
      </w:pPr>
      <w:r w:rsidRPr="00472C29">
        <w:rPr>
          <w:rFonts w:ascii="Calibri" w:eastAsia="Times New Roman" w:hAnsi="Calibri" w:cs="Times New Roman"/>
          <w:lang w:eastAsia="nb-NO"/>
        </w:rPr>
        <w:t> </w:t>
      </w:r>
    </w:p>
    <w:p w:rsidR="00472C29" w:rsidRPr="00472C29" w:rsidRDefault="00472C29" w:rsidP="00472C29">
      <w:pPr>
        <w:numPr>
          <w:ilvl w:val="0"/>
          <w:numId w:val="2"/>
        </w:numPr>
        <w:spacing w:after="0" w:line="360" w:lineRule="auto"/>
        <w:ind w:left="540"/>
        <w:textAlignment w:val="center"/>
        <w:rPr>
          <w:rFonts w:ascii="Times New Roman" w:eastAsia="Times New Roman" w:hAnsi="Times New Roman" w:cs="Times New Roman"/>
          <w:sz w:val="24"/>
          <w:szCs w:val="24"/>
          <w:lang w:eastAsia="nb-NO"/>
        </w:rPr>
      </w:pPr>
      <w:r w:rsidRPr="00472C29">
        <w:rPr>
          <w:rFonts w:ascii="Calibri" w:eastAsia="Times New Roman" w:hAnsi="Calibri" w:cs="Times New Roman"/>
          <w:lang w:eastAsia="nb-NO"/>
        </w:rPr>
        <w:t xml:space="preserve">Harstad har skrevet hele den første delen i nå-tid og i ett, med bare kommaer som skaper små pauser. Dette kan være for å kjapt beskrive hva som skjer og fortelle ting som ikke er viktige, men som gjør historien mer levende. Det kan også være fordi Harstad ønsker å få frem hvor glad og oppspilt hovedpersonen er over at faren ikke hadde funnet dagboka hans og kanskje også over at han selv hadde funnet den igjen. Harstad ønsker kanskje å skape en litt lettere stemning over denne første delen av historien. </w:t>
      </w:r>
      <w:commentRangeEnd w:id="33"/>
      <w:r w:rsidR="00FA3BB9">
        <w:rPr>
          <w:rStyle w:val="Merknadsreferanse"/>
        </w:rPr>
        <w:commentReference w:id="33"/>
      </w:r>
    </w:p>
    <w:p w:rsidR="00472C29" w:rsidRDefault="00472C29" w:rsidP="00472C29">
      <w:pPr>
        <w:pStyle w:val="NormalWeb"/>
        <w:spacing w:before="0" w:beforeAutospacing="0" w:after="0" w:afterAutospacing="0" w:line="360" w:lineRule="auto"/>
        <w:rPr>
          <w:rFonts w:ascii="Calibri" w:hAnsi="Calibri"/>
          <w:sz w:val="22"/>
          <w:szCs w:val="22"/>
        </w:rPr>
      </w:pPr>
    </w:p>
    <w:p w:rsidR="00642F15" w:rsidRDefault="00472C29" w:rsidP="00472C29">
      <w:pPr>
        <w:spacing w:after="0" w:line="360" w:lineRule="auto"/>
        <w:rPr>
          <w:rFonts w:ascii="Calibri" w:eastAsia="Times New Roman" w:hAnsi="Calibri" w:cs="Times New Roman"/>
          <w:lang w:eastAsia="nb-NO"/>
        </w:rPr>
      </w:pPr>
      <w:r w:rsidRPr="00472C29">
        <w:rPr>
          <w:rFonts w:ascii="Calibri" w:eastAsia="Times New Roman" w:hAnsi="Calibri" w:cs="Times New Roman"/>
          <w:lang w:eastAsia="nb-NO"/>
        </w:rPr>
        <w:t>Denne novellen gjorde sterkt inntrykk på meg. Han skildrer hvordan mobbing kan drive en person så langt at en ikke engang klarer å tenke på det. Det er en situasjon som ikke alle kan finne seg igjen i, men alle kan sette seg inn i situasjonen fordi den er så bra beskrevet, akkurat som om Harstad har opplevd det selv.</w:t>
      </w:r>
    </w:p>
    <w:p w:rsidR="00696E17" w:rsidRDefault="00696E17" w:rsidP="00472C29">
      <w:pPr>
        <w:spacing w:after="0" w:line="360" w:lineRule="auto"/>
        <w:rPr>
          <w:rFonts w:ascii="Calibri" w:eastAsia="Times New Roman" w:hAnsi="Calibri" w:cs="Times New Roman"/>
          <w:lang w:eastAsia="nb-NO"/>
        </w:rPr>
      </w:pPr>
    </w:p>
    <w:p w:rsidR="00696E17" w:rsidRDefault="00696E17" w:rsidP="00472C29">
      <w:pPr>
        <w:spacing w:after="0" w:line="360" w:lineRule="auto"/>
        <w:rPr>
          <w:rFonts w:ascii="Calibri" w:eastAsia="Times New Roman" w:hAnsi="Calibri" w:cs="Times New Roman"/>
          <w:i/>
          <w:color w:val="FF0000"/>
          <w:lang w:eastAsia="nb-NO"/>
        </w:rPr>
      </w:pPr>
      <w:r w:rsidRPr="00696E17">
        <w:rPr>
          <w:rFonts w:ascii="Calibri" w:eastAsia="Times New Roman" w:hAnsi="Calibri" w:cs="Times New Roman"/>
          <w:i/>
          <w:color w:val="FF0000"/>
          <w:lang w:eastAsia="nb-NO"/>
        </w:rPr>
        <w:t>RESPONS:</w:t>
      </w:r>
      <w:r w:rsidR="000F5221">
        <w:rPr>
          <w:rFonts w:ascii="Calibri" w:eastAsia="Times New Roman" w:hAnsi="Calibri" w:cs="Times New Roman"/>
          <w:i/>
          <w:color w:val="FF0000"/>
          <w:lang w:eastAsia="nb-NO"/>
        </w:rPr>
        <w:t xml:space="preserve"> I dag synes jeg du er tydeligere i selve analysen din enn da du skrev filmanalysen.  Du dukker fint ned i teksten og “beviser” observasjonene dine - og tolkinga di.  Bra! Ellers skriver du god norsk i dag også, så jeg er fremdeles fornøyd, jeg Torstein.  Som vanlig ber jeg om at du ser på underveiskommentarene mine. Og husk: Spør hvis du er uenig, eller hvis det er noe du stusser på.</w:t>
      </w:r>
    </w:p>
    <w:p w:rsidR="006A02FD" w:rsidRDefault="006A02FD" w:rsidP="00472C29">
      <w:pPr>
        <w:spacing w:after="0" w:line="360" w:lineRule="auto"/>
        <w:rPr>
          <w:rFonts w:ascii="Calibri" w:eastAsia="Times New Roman" w:hAnsi="Calibri" w:cs="Times New Roman"/>
          <w:i/>
          <w:color w:val="FF0000"/>
          <w:lang w:eastAsia="nb-NO"/>
        </w:rPr>
      </w:pPr>
    </w:p>
    <w:p w:rsidR="000F5221" w:rsidRPr="00696E17" w:rsidRDefault="006A02FD" w:rsidP="00472C29">
      <w:pPr>
        <w:spacing w:after="0" w:line="360" w:lineRule="auto"/>
        <w:rPr>
          <w:rFonts w:ascii="Calibri" w:eastAsia="Times New Roman" w:hAnsi="Calibri" w:cs="Times New Roman"/>
          <w:i/>
          <w:color w:val="FF0000"/>
          <w:lang w:eastAsia="nb-NO"/>
        </w:rPr>
      </w:pPr>
      <w:r w:rsidRPr="006A02FD">
        <w:rPr>
          <w:rFonts w:ascii="Calibri" w:eastAsia="Times New Roman" w:hAnsi="Calibri" w:cs="Times New Roman"/>
          <w:i/>
          <w:color w:val="FF0000"/>
          <w:u w:val="single"/>
          <w:lang w:eastAsia="nb-NO"/>
        </w:rPr>
        <w:t>Hvis du vil ha litt press</w:t>
      </w:r>
      <w:r w:rsidR="000F5221" w:rsidRPr="006A02FD">
        <w:rPr>
          <w:rFonts w:ascii="Calibri" w:eastAsia="Times New Roman" w:hAnsi="Calibri" w:cs="Times New Roman"/>
          <w:i/>
          <w:color w:val="FF0000"/>
          <w:u w:val="single"/>
          <w:lang w:eastAsia="nb-NO"/>
        </w:rPr>
        <w:t>:</w:t>
      </w:r>
      <w:r w:rsidR="000F5221">
        <w:rPr>
          <w:rFonts w:ascii="Calibri" w:eastAsia="Times New Roman" w:hAnsi="Calibri" w:cs="Times New Roman"/>
          <w:i/>
          <w:color w:val="FF0000"/>
          <w:lang w:eastAsia="nb-NO"/>
        </w:rPr>
        <w:t xml:space="preserve"> Hva mangler på en enda bedre karakter? Jo, da måtte analysen ha vært enda grundigere.  Hovedsakelig i selve dagbokteksten. Da først hadde jeg (leseren</w:t>
      </w:r>
      <w:r>
        <w:rPr>
          <w:rFonts w:ascii="Calibri" w:eastAsia="Times New Roman" w:hAnsi="Calibri" w:cs="Times New Roman"/>
          <w:i/>
          <w:color w:val="FF0000"/>
          <w:lang w:eastAsia="nb-NO"/>
        </w:rPr>
        <w:t>)</w:t>
      </w:r>
      <w:r w:rsidR="000F5221">
        <w:rPr>
          <w:rFonts w:ascii="Calibri" w:eastAsia="Times New Roman" w:hAnsi="Calibri" w:cs="Times New Roman"/>
          <w:i/>
          <w:color w:val="FF0000"/>
          <w:lang w:eastAsia="nb-NO"/>
        </w:rPr>
        <w:t xml:space="preserve"> fått et mer konkret bilde av hva denne gutten hadde opplevd – og hvordan han “holder seg oppe” ved å </w:t>
      </w:r>
      <w:r>
        <w:rPr>
          <w:rFonts w:ascii="Calibri" w:eastAsia="Times New Roman" w:hAnsi="Calibri" w:cs="Times New Roman"/>
          <w:i/>
          <w:color w:val="FF0000"/>
          <w:lang w:eastAsia="nb-NO"/>
        </w:rPr>
        <w:t xml:space="preserve">skrive seg inn som en av mobberne.  Dessuten skal du også huske tittelen. Ikke alltid er det nødvendig å kommentere den, men her synes jeg den er litt spennende: “En </w:t>
      </w:r>
      <w:r w:rsidR="0098720C">
        <w:rPr>
          <w:rFonts w:ascii="Calibri" w:eastAsia="Times New Roman" w:hAnsi="Calibri" w:cs="Times New Roman"/>
          <w:i/>
          <w:color w:val="FF0000"/>
          <w:lang w:eastAsia="nb-NO"/>
        </w:rPr>
        <w:t xml:space="preserve">nesten </w:t>
      </w:r>
      <w:r>
        <w:rPr>
          <w:rFonts w:ascii="Calibri" w:eastAsia="Times New Roman" w:hAnsi="Calibri" w:cs="Times New Roman"/>
          <w:i/>
          <w:color w:val="FF0000"/>
          <w:lang w:eastAsia="nb-NO"/>
        </w:rPr>
        <w:t>pinlig affære”.  Hva er pinlig?</w:t>
      </w:r>
      <w:r w:rsidR="0021315F">
        <w:rPr>
          <w:rFonts w:ascii="Calibri" w:eastAsia="Times New Roman" w:hAnsi="Calibri" w:cs="Times New Roman"/>
          <w:i/>
          <w:color w:val="FF0000"/>
          <w:lang w:eastAsia="nb-NO"/>
        </w:rPr>
        <w:t xml:space="preserve"> </w:t>
      </w:r>
      <w:r w:rsidR="0098720C">
        <w:rPr>
          <w:rFonts w:ascii="Calibri" w:eastAsia="Times New Roman" w:hAnsi="Calibri" w:cs="Times New Roman"/>
          <w:i/>
          <w:color w:val="FF0000"/>
          <w:lang w:eastAsia="nb-NO"/>
        </w:rPr>
        <w:t xml:space="preserve">Hva er </w:t>
      </w:r>
      <w:r w:rsidR="0098720C" w:rsidRPr="0098720C">
        <w:rPr>
          <w:rFonts w:ascii="Calibri" w:eastAsia="Times New Roman" w:hAnsi="Calibri" w:cs="Times New Roman"/>
          <w:i/>
          <w:color w:val="FF0000"/>
          <w:u w:val="single"/>
          <w:lang w:eastAsia="nb-NO"/>
        </w:rPr>
        <w:t>nesten</w:t>
      </w:r>
      <w:r w:rsidR="0098720C">
        <w:rPr>
          <w:rFonts w:ascii="Calibri" w:eastAsia="Times New Roman" w:hAnsi="Calibri" w:cs="Times New Roman"/>
          <w:i/>
          <w:color w:val="FF0000"/>
          <w:lang w:eastAsia="nb-NO"/>
        </w:rPr>
        <w:t xml:space="preserve"> pinlig?</w:t>
      </w:r>
    </w:p>
    <w:p w:rsidR="00696E17" w:rsidRDefault="00696E17" w:rsidP="00472C29">
      <w:pPr>
        <w:spacing w:after="0" w:line="360" w:lineRule="auto"/>
        <w:rPr>
          <w:rFonts w:ascii="Calibri" w:eastAsia="Times New Roman" w:hAnsi="Calibri" w:cs="Times New Roman"/>
          <w:i/>
          <w:color w:val="FF0000"/>
          <w:lang w:eastAsia="nb-NO"/>
        </w:rPr>
      </w:pPr>
      <w:r w:rsidRPr="00696E17">
        <w:rPr>
          <w:rFonts w:ascii="Calibri" w:eastAsia="Times New Roman" w:hAnsi="Calibri" w:cs="Times New Roman"/>
          <w:i/>
          <w:color w:val="FF0000"/>
          <w:lang w:eastAsia="nb-NO"/>
        </w:rPr>
        <w:t>KARAKTER:</w:t>
      </w:r>
      <w:r w:rsidR="00FA3BB9">
        <w:rPr>
          <w:rFonts w:ascii="Calibri" w:eastAsia="Times New Roman" w:hAnsi="Calibri" w:cs="Times New Roman"/>
          <w:i/>
          <w:color w:val="FF0000"/>
          <w:lang w:eastAsia="nb-NO"/>
        </w:rPr>
        <w:t xml:space="preserve"> 5</w:t>
      </w:r>
    </w:p>
    <w:p w:rsidR="00696E17" w:rsidRDefault="00696E17" w:rsidP="00472C29">
      <w:pPr>
        <w:spacing w:after="0" w:line="360" w:lineRule="auto"/>
        <w:rPr>
          <w:rFonts w:ascii="Calibri" w:eastAsia="Times New Roman" w:hAnsi="Calibri" w:cs="Times New Roman"/>
          <w:i/>
          <w:color w:val="FF0000"/>
          <w:lang w:eastAsia="nb-NO"/>
        </w:rPr>
      </w:pPr>
      <w:r>
        <w:rPr>
          <w:rFonts w:ascii="Calibri" w:eastAsia="Times New Roman" w:hAnsi="Calibri" w:cs="Times New Roman"/>
          <w:i/>
          <w:color w:val="FF0000"/>
          <w:lang w:eastAsia="nb-NO"/>
        </w:rPr>
        <w:t>DIN RESPONS PÅ MIN RESPONS:</w:t>
      </w:r>
    </w:p>
    <w:p w:rsidR="000F5221" w:rsidRPr="007C5BA9" w:rsidRDefault="007C5BA9" w:rsidP="00472C29">
      <w:pPr>
        <w:spacing w:after="0" w:line="360" w:lineRule="auto"/>
        <w:rPr>
          <w:rFonts w:ascii="Calibri" w:eastAsia="Times New Roman" w:hAnsi="Calibri" w:cs="Times New Roman"/>
          <w:i/>
          <w:color w:val="1F497D" w:themeColor="text2"/>
          <w:lang w:eastAsia="nb-NO"/>
        </w:rPr>
      </w:pPr>
      <w:r>
        <w:rPr>
          <w:rFonts w:ascii="Calibri" w:eastAsia="Times New Roman" w:hAnsi="Calibri" w:cs="Times New Roman"/>
          <w:i/>
          <w:color w:val="1F497D" w:themeColor="text2"/>
          <w:lang w:eastAsia="nb-NO"/>
        </w:rPr>
        <w:t>Merknad to kunne du vært tydeligere.  E</w:t>
      </w:r>
      <w:r w:rsidR="0056511E">
        <w:rPr>
          <w:rFonts w:ascii="Calibri" w:eastAsia="Times New Roman" w:hAnsi="Calibri" w:cs="Times New Roman"/>
          <w:i/>
          <w:color w:val="1F497D" w:themeColor="text2"/>
          <w:lang w:eastAsia="nb-NO"/>
        </w:rPr>
        <w:t>r det</w:t>
      </w:r>
      <w:r>
        <w:rPr>
          <w:rFonts w:ascii="Calibri" w:eastAsia="Times New Roman" w:hAnsi="Calibri" w:cs="Times New Roman"/>
          <w:i/>
          <w:color w:val="1F497D" w:themeColor="text2"/>
          <w:lang w:eastAsia="nb-NO"/>
        </w:rPr>
        <w:t xml:space="preserve"> to</w:t>
      </w:r>
      <w:r w:rsidR="0056511E">
        <w:rPr>
          <w:rFonts w:ascii="Calibri" w:eastAsia="Times New Roman" w:hAnsi="Calibri" w:cs="Times New Roman"/>
          <w:i/>
          <w:color w:val="1F497D" w:themeColor="text2"/>
          <w:lang w:eastAsia="nb-NO"/>
        </w:rPr>
        <w:t xml:space="preserve"> ord</w:t>
      </w:r>
      <w:r>
        <w:rPr>
          <w:rFonts w:ascii="Calibri" w:eastAsia="Times New Roman" w:hAnsi="Calibri" w:cs="Times New Roman"/>
          <w:i/>
          <w:color w:val="1F497D" w:themeColor="text2"/>
          <w:lang w:eastAsia="nb-NO"/>
        </w:rPr>
        <w:t xml:space="preserve"> alltid eller bare i denne situasjonen. </w:t>
      </w:r>
      <w:r w:rsidR="0056511E">
        <w:rPr>
          <w:rFonts w:ascii="Calibri" w:eastAsia="Times New Roman" w:hAnsi="Calibri" w:cs="Times New Roman"/>
          <w:i/>
          <w:color w:val="1F497D" w:themeColor="text2"/>
          <w:lang w:eastAsia="nb-NO"/>
        </w:rPr>
        <w:t xml:space="preserve">Se TSØ8. </w:t>
      </w:r>
      <w:r w:rsidR="00C870DE">
        <w:rPr>
          <w:rFonts w:ascii="Calibri" w:eastAsia="Times New Roman" w:hAnsi="Calibri" w:cs="Times New Roman"/>
          <w:i/>
          <w:color w:val="1F497D" w:themeColor="text2"/>
          <w:lang w:eastAsia="nb-NO"/>
        </w:rPr>
        <w:t>Du har allikevel gjord meg ops på noen ting som jeg ønsker å forbedre og derfor synes jeg det er en bra retting som jeg håper jeg kan bruke til å bli bedre.</w:t>
      </w:r>
    </w:p>
    <w:sectPr w:rsidR="000F5221" w:rsidRPr="007C5BA9" w:rsidSect="0021315F">
      <w:pgSz w:w="11906" w:h="16838"/>
      <w:pgMar w:top="284" w:right="0" w:bottom="426"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Signe Ulset" w:date="2013-11-10T18:29:00Z" w:initials="SU">
    <w:p w:rsidR="000F5221" w:rsidRDefault="000F5221">
      <w:pPr>
        <w:pStyle w:val="Merknadstekst"/>
      </w:pPr>
      <w:r>
        <w:rPr>
          <w:rStyle w:val="Merknadsreferanse"/>
        </w:rPr>
        <w:annotationRef/>
      </w:r>
      <w:r>
        <w:t>Les setningen, så ser du at “han” må bort for at det skal bli språklig riktig.</w:t>
      </w:r>
    </w:p>
  </w:comment>
  <w:comment w:id="6" w:author="Signe Ulset" w:date="2013-11-10T18:29:00Z" w:initials="SU">
    <w:p w:rsidR="000F5221" w:rsidRDefault="000F5221">
      <w:pPr>
        <w:pStyle w:val="Merknadstekst"/>
      </w:pPr>
      <w:r>
        <w:rPr>
          <w:rStyle w:val="Merknadsreferanse"/>
        </w:rPr>
        <w:annotationRef/>
      </w:r>
      <w:r>
        <w:t>To ord</w:t>
      </w:r>
    </w:p>
  </w:comment>
  <w:comment w:id="8" w:author="Signe Ulset" w:date="2013-11-18T13:58:00Z" w:initials="SU">
    <w:p w:rsidR="000F5221" w:rsidRPr="0056511E" w:rsidRDefault="000F5221">
      <w:pPr>
        <w:pStyle w:val="Merknadstekst"/>
        <w:rPr>
          <w:color w:val="1F497D" w:themeColor="text2"/>
        </w:rPr>
      </w:pPr>
      <w:r>
        <w:rPr>
          <w:rStyle w:val="Merknadsreferanse"/>
        </w:rPr>
        <w:annotationRef/>
      </w:r>
      <w:r>
        <w:t>Hvorfor skal det være overfor her, Torstein?</w:t>
      </w:r>
      <w:r w:rsidR="0056511E">
        <w:t xml:space="preserve"> </w:t>
      </w:r>
      <w:r w:rsidR="0056511E">
        <w:rPr>
          <w:color w:val="1F497D" w:themeColor="text2"/>
        </w:rPr>
        <w:t>Les under.</w:t>
      </w:r>
    </w:p>
  </w:comment>
  <w:comment w:id="7" w:author="Torstein Solheim Ølberg" w:date="2013-11-19T13:29:00Z" w:initials="TSØ">
    <w:p w:rsidR="0056511E" w:rsidRPr="00C870DE" w:rsidRDefault="0056511E">
      <w:pPr>
        <w:pStyle w:val="Merknadstekst"/>
        <w:rPr>
          <w:color w:val="1F497D" w:themeColor="text2"/>
        </w:rPr>
      </w:pPr>
      <w:r>
        <w:rPr>
          <w:rStyle w:val="Merknadsreferanse"/>
        </w:rPr>
        <w:annotationRef/>
      </w:r>
      <w:r>
        <w:rPr>
          <w:color w:val="1F497D" w:themeColor="text2"/>
        </w:rPr>
        <w:t>Dette er for min del for å få variasjon fra til i samme setning.</w:t>
      </w:r>
      <w:r w:rsidR="00C870DE">
        <w:rPr>
          <w:color w:val="1F497D" w:themeColor="text2"/>
        </w:rPr>
        <w:t xml:space="preserve"> </w:t>
      </w:r>
      <w:r w:rsidR="00C870DE" w:rsidRPr="00C870DE">
        <w:rPr>
          <w:b/>
          <w:color w:val="1F497D" w:themeColor="text2"/>
        </w:rPr>
        <w:t xml:space="preserve">Til </w:t>
      </w:r>
      <w:r w:rsidR="00C870DE">
        <w:rPr>
          <w:color w:val="1F497D" w:themeColor="text2"/>
        </w:rPr>
        <w:t xml:space="preserve">slutt måtte ljuge </w:t>
      </w:r>
      <w:r w:rsidR="00C870DE" w:rsidRPr="00C870DE">
        <w:rPr>
          <w:b/>
          <w:color w:val="1F497D" w:themeColor="text2"/>
        </w:rPr>
        <w:t>til</w:t>
      </w:r>
      <w:r w:rsidR="00C870DE">
        <w:rPr>
          <w:b/>
          <w:color w:val="1F497D" w:themeColor="text2"/>
        </w:rPr>
        <w:t xml:space="preserve"> </w:t>
      </w:r>
      <w:r w:rsidR="00C870DE">
        <w:rPr>
          <w:color w:val="1F497D" w:themeColor="text2"/>
        </w:rPr>
        <w:t>meg selv.</w:t>
      </w:r>
    </w:p>
  </w:comment>
  <w:comment w:id="14" w:author="Signe Ulset" w:date="2013-11-10T18:29:00Z" w:initials="SU">
    <w:p w:rsidR="000F5221" w:rsidRDefault="000F5221">
      <w:pPr>
        <w:pStyle w:val="Merknadstekst"/>
      </w:pPr>
      <w:r>
        <w:rPr>
          <w:rStyle w:val="Merknadsreferanse"/>
        </w:rPr>
        <w:annotationRef/>
      </w:r>
      <w:r>
        <w:t>Ja, hva med den?  Jeg skjønner nok hva du mener, men setningen her henger.  Vi får ikke nok informasjon. Du måtte kanskje ha forklart at denne smaken kom opp i han igjen, eller noe sånt.  Skjønner?</w:t>
      </w:r>
    </w:p>
  </w:comment>
  <w:comment w:id="17" w:author="Signe Ulset" w:date="2013-11-10T18:29:00Z" w:initials="SU">
    <w:p w:rsidR="000F5221" w:rsidRDefault="000F5221">
      <w:pPr>
        <w:pStyle w:val="Merknadstekst"/>
      </w:pPr>
      <w:r>
        <w:rPr>
          <w:rStyle w:val="Merknadsreferanse"/>
        </w:rPr>
        <w:annotationRef/>
      </w:r>
      <w:r>
        <w:t xml:space="preserve">Tenk over det du skriver her. Ikke logisk, tror jeg.  Leseren venter jo ingen overraskelse.  Det er jo nettopp at historien snur 180 grader at det helt til slutt får leseren til å rykke til.  Og da, først da kanskje, legger man merke til </w:t>
      </w:r>
      <w:r w:rsidRPr="0088184D">
        <w:rPr>
          <w:u w:val="single"/>
        </w:rPr>
        <w:t>hvordan</w:t>
      </w:r>
      <w:r>
        <w:t xml:space="preserve"> jeg-et i dagboka skildrer mobbinga. Som om han var mobber.</w:t>
      </w:r>
    </w:p>
  </w:comment>
  <w:comment w:id="18" w:author="Torstein Solheim Ølberg" w:date="2013-11-19T13:29:00Z" w:initials="TSØ">
    <w:p w:rsidR="0056511E" w:rsidRDefault="0056511E">
      <w:pPr>
        <w:pStyle w:val="Merknadstekst"/>
      </w:pPr>
      <w:r>
        <w:rPr>
          <w:rStyle w:val="Merknadsreferanse"/>
        </w:rPr>
        <w:annotationRef/>
      </w:r>
      <w:r w:rsidR="00C870DE" w:rsidRPr="00C870DE">
        <w:rPr>
          <w:color w:val="1F497D" w:themeColor="text2"/>
        </w:rPr>
        <w:t>Leseren ønsker å finne ut hvorfor han skriver om en person som forteller at han har mobbet en annen i dagboka si. Det var det jeg tenkte da jeg skrev dette.</w:t>
      </w:r>
    </w:p>
  </w:comment>
  <w:comment w:id="22" w:author="Signe Ulset" w:date="2013-11-10T18:29:00Z" w:initials="SU">
    <w:p w:rsidR="000F5221" w:rsidRPr="00C870DE" w:rsidRDefault="000F5221">
      <w:pPr>
        <w:pStyle w:val="Merknadstekst"/>
      </w:pPr>
      <w:r>
        <w:rPr>
          <w:rStyle w:val="Merknadsreferanse"/>
        </w:rPr>
        <w:annotationRef/>
      </w:r>
      <w:r w:rsidRPr="00C870DE">
        <w:t>?</w:t>
      </w:r>
    </w:p>
  </w:comment>
  <w:comment w:id="27" w:author="Signe Ulset" w:date="2013-11-10T18:29:00Z" w:initials="SU">
    <w:p w:rsidR="000F5221" w:rsidRPr="00C870DE" w:rsidRDefault="000F5221">
      <w:pPr>
        <w:pStyle w:val="Merknadstekst"/>
      </w:pPr>
      <w:r>
        <w:rPr>
          <w:rStyle w:val="Merknadsreferanse"/>
        </w:rPr>
        <w:annotationRef/>
      </w:r>
      <w:r w:rsidRPr="00C870DE">
        <w:t>variasjon</w:t>
      </w:r>
    </w:p>
  </w:comment>
  <w:comment w:id="30" w:author="Torstein Solheim Ølberg" w:date="2013-11-18T13:52:00Z" w:initials="TSØ">
    <w:p w:rsidR="0056511E" w:rsidRPr="0056511E" w:rsidRDefault="0056511E">
      <w:pPr>
        <w:pStyle w:val="Merknadstekst"/>
        <w:rPr>
          <w:color w:val="1F497D" w:themeColor="text2"/>
          <w:lang w:val="nn-NO"/>
        </w:rPr>
      </w:pPr>
      <w:r>
        <w:rPr>
          <w:rStyle w:val="Merknadsreferanse"/>
        </w:rPr>
        <w:annotationRef/>
      </w:r>
      <w:r w:rsidRPr="00C870DE">
        <w:rPr>
          <w:color w:val="1F497D" w:themeColor="text2"/>
        </w:rPr>
        <w:t>Gjelde</w:t>
      </w:r>
      <w:r w:rsidRPr="0056511E">
        <w:rPr>
          <w:color w:val="1F497D" w:themeColor="text2"/>
          <w:lang w:val="nn-NO"/>
        </w:rPr>
        <w:t>r merknadd nr.2 her også?</w:t>
      </w:r>
    </w:p>
  </w:comment>
  <w:comment w:id="33" w:author="Signe Ulset" w:date="2013-11-19T13:25:00Z" w:initials="SU">
    <w:p w:rsidR="00C870DE" w:rsidRPr="0056511E" w:rsidRDefault="000F5221">
      <w:pPr>
        <w:pStyle w:val="Merknadstekst"/>
        <w:rPr>
          <w:lang w:val="nn-NO"/>
        </w:rPr>
      </w:pPr>
      <w:r>
        <w:rPr>
          <w:rStyle w:val="Merknadsreferanse"/>
        </w:rPr>
        <w:annotationRef/>
      </w:r>
      <w:r w:rsidRPr="0056511E">
        <w:rPr>
          <w:lang w:val="nn-NO"/>
        </w:rPr>
        <w:t>Kladd?</w:t>
      </w:r>
      <w:r w:rsidR="00C870DE">
        <w:rPr>
          <w:lang w:val="nn-NO"/>
        </w:rPr>
        <w:t xml:space="preserve"> Ja,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1766AF"/>
    <w:multiLevelType w:val="multilevel"/>
    <w:tmpl w:val="25B4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9E978D8"/>
    <w:multiLevelType w:val="multilevel"/>
    <w:tmpl w:val="B28E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8D0"/>
    <w:rsid w:val="00093D65"/>
    <w:rsid w:val="000F5221"/>
    <w:rsid w:val="00174C16"/>
    <w:rsid w:val="0021315F"/>
    <w:rsid w:val="00472C29"/>
    <w:rsid w:val="0056511E"/>
    <w:rsid w:val="00642F15"/>
    <w:rsid w:val="00696E17"/>
    <w:rsid w:val="006A02FD"/>
    <w:rsid w:val="006B5B56"/>
    <w:rsid w:val="007C5BA9"/>
    <w:rsid w:val="0088184D"/>
    <w:rsid w:val="008A0DD4"/>
    <w:rsid w:val="009418D0"/>
    <w:rsid w:val="0098720C"/>
    <w:rsid w:val="00C870DE"/>
    <w:rsid w:val="00E8292D"/>
    <w:rsid w:val="00FA3BB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9418D0"/>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Merknadsreferanse">
    <w:name w:val="annotation reference"/>
    <w:basedOn w:val="Standardskriftforavsnitt"/>
    <w:uiPriority w:val="99"/>
    <w:semiHidden/>
    <w:unhideWhenUsed/>
    <w:rsid w:val="00642F15"/>
    <w:rPr>
      <w:sz w:val="16"/>
      <w:szCs w:val="16"/>
    </w:rPr>
  </w:style>
  <w:style w:type="paragraph" w:styleId="Merknadstekst">
    <w:name w:val="annotation text"/>
    <w:basedOn w:val="Normal"/>
    <w:link w:val="MerknadstekstTegn"/>
    <w:uiPriority w:val="99"/>
    <w:semiHidden/>
    <w:unhideWhenUsed/>
    <w:rsid w:val="00642F15"/>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642F15"/>
    <w:rPr>
      <w:sz w:val="20"/>
      <w:szCs w:val="20"/>
    </w:rPr>
  </w:style>
  <w:style w:type="paragraph" w:styleId="Kommentaremne">
    <w:name w:val="annotation subject"/>
    <w:basedOn w:val="Merknadstekst"/>
    <w:next w:val="Merknadstekst"/>
    <w:link w:val="KommentaremneTegn"/>
    <w:uiPriority w:val="99"/>
    <w:semiHidden/>
    <w:unhideWhenUsed/>
    <w:rsid w:val="00642F15"/>
    <w:rPr>
      <w:b/>
      <w:bCs/>
    </w:rPr>
  </w:style>
  <w:style w:type="character" w:customStyle="1" w:styleId="KommentaremneTegn">
    <w:name w:val="Kommentaremne Tegn"/>
    <w:basedOn w:val="MerknadstekstTegn"/>
    <w:link w:val="Kommentaremne"/>
    <w:uiPriority w:val="99"/>
    <w:semiHidden/>
    <w:rsid w:val="00642F15"/>
    <w:rPr>
      <w:b/>
      <w:bCs/>
      <w:sz w:val="20"/>
      <w:szCs w:val="20"/>
    </w:rPr>
  </w:style>
  <w:style w:type="paragraph" w:styleId="Bobletekst">
    <w:name w:val="Balloon Text"/>
    <w:basedOn w:val="Normal"/>
    <w:link w:val="BobletekstTegn"/>
    <w:uiPriority w:val="99"/>
    <w:semiHidden/>
    <w:unhideWhenUsed/>
    <w:rsid w:val="00642F15"/>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42F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9418D0"/>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Merknadsreferanse">
    <w:name w:val="annotation reference"/>
    <w:basedOn w:val="Standardskriftforavsnitt"/>
    <w:uiPriority w:val="99"/>
    <w:semiHidden/>
    <w:unhideWhenUsed/>
    <w:rsid w:val="00642F15"/>
    <w:rPr>
      <w:sz w:val="16"/>
      <w:szCs w:val="16"/>
    </w:rPr>
  </w:style>
  <w:style w:type="paragraph" w:styleId="Merknadstekst">
    <w:name w:val="annotation text"/>
    <w:basedOn w:val="Normal"/>
    <w:link w:val="MerknadstekstTegn"/>
    <w:uiPriority w:val="99"/>
    <w:semiHidden/>
    <w:unhideWhenUsed/>
    <w:rsid w:val="00642F15"/>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642F15"/>
    <w:rPr>
      <w:sz w:val="20"/>
      <w:szCs w:val="20"/>
    </w:rPr>
  </w:style>
  <w:style w:type="paragraph" w:styleId="Kommentaremne">
    <w:name w:val="annotation subject"/>
    <w:basedOn w:val="Merknadstekst"/>
    <w:next w:val="Merknadstekst"/>
    <w:link w:val="KommentaremneTegn"/>
    <w:uiPriority w:val="99"/>
    <w:semiHidden/>
    <w:unhideWhenUsed/>
    <w:rsid w:val="00642F15"/>
    <w:rPr>
      <w:b/>
      <w:bCs/>
    </w:rPr>
  </w:style>
  <w:style w:type="character" w:customStyle="1" w:styleId="KommentaremneTegn">
    <w:name w:val="Kommentaremne Tegn"/>
    <w:basedOn w:val="MerknadstekstTegn"/>
    <w:link w:val="Kommentaremne"/>
    <w:uiPriority w:val="99"/>
    <w:semiHidden/>
    <w:rsid w:val="00642F15"/>
    <w:rPr>
      <w:b/>
      <w:bCs/>
      <w:sz w:val="20"/>
      <w:szCs w:val="20"/>
    </w:rPr>
  </w:style>
  <w:style w:type="paragraph" w:styleId="Bobletekst">
    <w:name w:val="Balloon Text"/>
    <w:basedOn w:val="Normal"/>
    <w:link w:val="BobletekstTegn"/>
    <w:uiPriority w:val="99"/>
    <w:semiHidden/>
    <w:unhideWhenUsed/>
    <w:rsid w:val="00642F15"/>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42F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030235">
      <w:bodyDiv w:val="1"/>
      <w:marLeft w:val="0"/>
      <w:marRight w:val="0"/>
      <w:marTop w:val="0"/>
      <w:marBottom w:val="0"/>
      <w:divBdr>
        <w:top w:val="none" w:sz="0" w:space="0" w:color="auto"/>
        <w:left w:val="none" w:sz="0" w:space="0" w:color="auto"/>
        <w:bottom w:val="none" w:sz="0" w:space="0" w:color="auto"/>
        <w:right w:val="none" w:sz="0" w:space="0" w:color="auto"/>
      </w:divBdr>
    </w:div>
    <w:div w:id="892354435">
      <w:bodyDiv w:val="1"/>
      <w:marLeft w:val="0"/>
      <w:marRight w:val="0"/>
      <w:marTop w:val="0"/>
      <w:marBottom w:val="0"/>
      <w:divBdr>
        <w:top w:val="none" w:sz="0" w:space="0" w:color="auto"/>
        <w:left w:val="none" w:sz="0" w:space="0" w:color="auto"/>
        <w:bottom w:val="none" w:sz="0" w:space="0" w:color="auto"/>
        <w:right w:val="none" w:sz="0" w:space="0" w:color="auto"/>
      </w:divBdr>
    </w:div>
    <w:div w:id="926617030">
      <w:bodyDiv w:val="1"/>
      <w:marLeft w:val="0"/>
      <w:marRight w:val="0"/>
      <w:marTop w:val="0"/>
      <w:marBottom w:val="0"/>
      <w:divBdr>
        <w:top w:val="none" w:sz="0" w:space="0" w:color="auto"/>
        <w:left w:val="none" w:sz="0" w:space="0" w:color="auto"/>
        <w:bottom w:val="none" w:sz="0" w:space="0" w:color="auto"/>
        <w:right w:val="none" w:sz="0" w:space="0" w:color="auto"/>
      </w:divBdr>
    </w:div>
    <w:div w:id="1486435873">
      <w:bodyDiv w:val="1"/>
      <w:marLeft w:val="0"/>
      <w:marRight w:val="0"/>
      <w:marTop w:val="0"/>
      <w:marBottom w:val="0"/>
      <w:divBdr>
        <w:top w:val="none" w:sz="0" w:space="0" w:color="auto"/>
        <w:left w:val="none" w:sz="0" w:space="0" w:color="auto"/>
        <w:bottom w:val="none" w:sz="0" w:space="0" w:color="auto"/>
        <w:right w:val="none" w:sz="0" w:space="0" w:color="auto"/>
      </w:divBdr>
    </w:div>
    <w:div w:id="1570574331">
      <w:bodyDiv w:val="1"/>
      <w:marLeft w:val="0"/>
      <w:marRight w:val="0"/>
      <w:marTop w:val="0"/>
      <w:marBottom w:val="0"/>
      <w:divBdr>
        <w:top w:val="none" w:sz="0" w:space="0" w:color="auto"/>
        <w:left w:val="none" w:sz="0" w:space="0" w:color="auto"/>
        <w:bottom w:val="none" w:sz="0" w:space="0" w:color="auto"/>
        <w:right w:val="none" w:sz="0" w:space="0" w:color="auto"/>
      </w:divBdr>
    </w:div>
    <w:div w:id="190841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5FEB5-6C42-4C7E-94A4-100B3C31B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968</Words>
  <Characters>5136</Characters>
  <Application>Microsoft Office Word</Application>
  <DocSecurity>0</DocSecurity>
  <Lines>42</Lines>
  <Paragraphs>12</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6092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2</cp:revision>
  <dcterms:created xsi:type="dcterms:W3CDTF">2013-11-19T12:33:00Z</dcterms:created>
  <dcterms:modified xsi:type="dcterms:W3CDTF">2013-11-19T12:33:00Z</dcterms:modified>
</cp:coreProperties>
</file>